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D139D" w14:textId="77777777" w:rsidR="00DF4EC2" w:rsidRDefault="00DF4EC2" w:rsidP="00DF4EC2">
      <w:pPr>
        <w:spacing w:line="480" w:lineRule="auto"/>
        <w:rPr>
          <w:rFonts w:ascii="Garamond" w:hAnsi="Garamond"/>
          <w:b/>
          <w:bCs/>
        </w:rPr>
      </w:pPr>
      <w:commentRangeStart w:id="0"/>
      <w:r w:rsidRPr="00AD60F9">
        <w:rPr>
          <w:rFonts w:ascii="Garamond" w:hAnsi="Garamond"/>
          <w:b/>
          <w:bCs/>
        </w:rPr>
        <w:t>Data</w:t>
      </w:r>
      <w:commentRangeEnd w:id="0"/>
      <w:r w:rsidR="00A86818">
        <w:rPr>
          <w:rStyle w:val="CommentReference"/>
        </w:rPr>
        <w:commentReference w:id="0"/>
      </w:r>
    </w:p>
    <w:p w14:paraId="2CA666E5" w14:textId="77777777" w:rsidR="00DF4EC2" w:rsidRDefault="00DF4EC2" w:rsidP="00DF4EC2">
      <w:pPr>
        <w:spacing w:line="480" w:lineRule="auto"/>
        <w:rPr>
          <w:rFonts w:ascii="Garamond" w:hAnsi="Garamond"/>
        </w:rPr>
      </w:pPr>
      <w:r>
        <w:rPr>
          <w:rFonts w:ascii="Garamond" w:hAnsi="Garamond"/>
        </w:rPr>
        <w:tab/>
        <w:t xml:space="preserve">My proposed methods </w:t>
      </w:r>
      <w:proofErr w:type="gramStart"/>
      <w:r>
        <w:rPr>
          <w:rFonts w:ascii="Garamond" w:hAnsi="Garamond"/>
        </w:rPr>
        <w:t>performance were</w:t>
      </w:r>
      <w:proofErr w:type="gramEnd"/>
      <w:r>
        <w:rPr>
          <w:rFonts w:ascii="Garamond" w:hAnsi="Garamond"/>
        </w:rPr>
        <w:t xml:space="preserve"> assessed by using the real data from the</w:t>
      </w:r>
      <w:commentRangeStart w:id="1"/>
      <w:r>
        <w:rPr>
          <w:rFonts w:ascii="Garamond" w:hAnsi="Garamond"/>
        </w:rPr>
        <w:t xml:space="preserve"> UCI </w:t>
      </w:r>
      <w:commentRangeEnd w:id="1"/>
      <w:r w:rsidR="00A86818">
        <w:rPr>
          <w:rStyle w:val="CommentReference"/>
        </w:rPr>
        <w:commentReference w:id="1"/>
      </w:r>
      <w:r>
        <w:rPr>
          <w:rFonts w:ascii="Garamond" w:hAnsi="Garamond"/>
        </w:rPr>
        <w:t xml:space="preserve">Machine Learning Repository (Moro et al., 2014). The dataset was obtained from a Portuguese banking institution from May 2008 to November 2010, and the marketing campaigns were based on phone calls. It was often the case that more than one contact to the same client was required to obtain whether the bank term deposit would be (‘yes’) or not (‘no’) subscribed. The missing values in this dataset are named as “unknown”, “non-existent”, and “999” in different variables. The dataset involves 41,188 phone contacts in total with 20 input variables and </w:t>
      </w:r>
      <w:commentRangeStart w:id="2"/>
      <w:r>
        <w:rPr>
          <w:rFonts w:ascii="Garamond" w:hAnsi="Garamond"/>
        </w:rPr>
        <w:t>1 output variable</w:t>
      </w:r>
      <w:commentRangeEnd w:id="2"/>
      <w:r w:rsidR="00CD2745">
        <w:rPr>
          <w:rStyle w:val="CommentReference"/>
        </w:rPr>
        <w:commentReference w:id="2"/>
      </w:r>
      <w:r>
        <w:rPr>
          <w:rFonts w:ascii="Garamond" w:hAnsi="Garamond"/>
        </w:rPr>
        <w:t xml:space="preserve">, which will be listed in Table 1. There are two types of input variables, which are numerical and categorical, and details are listed below. The classification goal is to predict if the customer will or not (yes=1/no=0) </w:t>
      </w:r>
      <w:commentRangeStart w:id="3"/>
      <w:r>
        <w:rPr>
          <w:rFonts w:ascii="Garamond" w:hAnsi="Garamond"/>
        </w:rPr>
        <w:t xml:space="preserve">subscribe to the term deposit (response variable). </w:t>
      </w:r>
      <w:commentRangeEnd w:id="3"/>
      <w:r w:rsidR="00CD2745">
        <w:rPr>
          <w:rStyle w:val="CommentReference"/>
        </w:rPr>
        <w:commentReference w:id="3"/>
      </w:r>
      <w:r>
        <w:rPr>
          <w:rFonts w:ascii="Garamond" w:hAnsi="Garamond"/>
        </w:rPr>
        <w:t>The final data I used after cleaning up for missing values and dropping “duration” variable remaining 1,310 observations and 20 variables. The removal of “duration” could be traced from the data contributors’ descriptions of that variable. They noted “</w:t>
      </w:r>
      <w:r w:rsidRPr="00DF4EC2">
        <w:rPr>
          <w:rFonts w:ascii="Garamond" w:hAnsi="Garamond"/>
        </w:rPr>
        <w:t>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00947AFC">
        <w:rPr>
          <w:rFonts w:ascii="Garamond" w:hAnsi="Garamond"/>
        </w:rPr>
        <w:t xml:space="preserve"> (Moro et al., 2014)</w:t>
      </w:r>
      <w:r w:rsidRPr="00DF4EC2">
        <w:rPr>
          <w:rFonts w:ascii="Garamond" w:hAnsi="Garamond"/>
        </w:rPr>
        <w:t>.</w:t>
      </w:r>
      <w:r w:rsidR="00947AFC">
        <w:rPr>
          <w:rFonts w:ascii="Garamond" w:hAnsi="Garamond"/>
        </w:rPr>
        <w:t xml:space="preserve">” </w:t>
      </w:r>
    </w:p>
    <w:p w14:paraId="06C63896" w14:textId="77777777" w:rsidR="00DF4EC2" w:rsidRPr="00356E24" w:rsidRDefault="00DF4EC2" w:rsidP="00DF4EC2">
      <w:pPr>
        <w:spacing w:line="480" w:lineRule="auto"/>
        <w:jc w:val="center"/>
        <w:rPr>
          <w:rFonts w:ascii="Garamond" w:hAnsi="Garamond"/>
          <w:b/>
          <w:bCs/>
        </w:rPr>
      </w:pPr>
      <w:r w:rsidRPr="00356E24">
        <w:rPr>
          <w:rFonts w:ascii="Garamond" w:hAnsi="Garamond"/>
          <w:b/>
          <w:bCs/>
          <w:sz w:val="20"/>
          <w:szCs w:val="20"/>
        </w:rPr>
        <w:t>Table 1. Variable Descriptions</w:t>
      </w:r>
      <w:r>
        <w:rPr>
          <w:b/>
          <w:bCs/>
        </w:rPr>
        <w:fldChar w:fldCharType="begin"/>
      </w:r>
      <w:r w:rsidRPr="00356E24">
        <w:rPr>
          <w:b/>
          <w:bCs/>
        </w:rPr>
        <w:instrText xml:space="preserve"> LINK </w:instrText>
      </w:r>
      <w:r w:rsidR="00FF037F">
        <w:rPr>
          <w:b/>
          <w:bCs/>
        </w:rPr>
        <w:instrText xml:space="preserve">Excel.Sheet.12 /Users/qianhuili/Desktop/table1.xlsx Sheet1!R2C1:R23C4 </w:instrText>
      </w:r>
      <w:r w:rsidRPr="00356E24">
        <w:rPr>
          <w:b/>
          <w:bCs/>
        </w:rPr>
        <w:instrText xml:space="preserve">\a \f 4 \h  \* MERGEFORMAT </w:instrText>
      </w:r>
      <w:r>
        <w:rPr>
          <w:b/>
          <w:bCs/>
        </w:rPr>
        <w:fldChar w:fldCharType="separate"/>
      </w:r>
    </w:p>
    <w:tbl>
      <w:tblPr>
        <w:tblW w:w="9360" w:type="dxa"/>
        <w:tblLook w:val="04A0" w:firstRow="1" w:lastRow="0" w:firstColumn="1" w:lastColumn="0" w:noHBand="0" w:noVBand="1"/>
      </w:tblPr>
      <w:tblGrid>
        <w:gridCol w:w="792"/>
        <w:gridCol w:w="1079"/>
        <w:gridCol w:w="6833"/>
        <w:gridCol w:w="872"/>
      </w:tblGrid>
      <w:tr w:rsidR="00DF4EC2" w:rsidRPr="00541522" w14:paraId="3C1179DD" w14:textId="77777777" w:rsidTr="004473DF">
        <w:trPr>
          <w:trHeight w:val="320"/>
        </w:trPr>
        <w:tc>
          <w:tcPr>
            <w:tcW w:w="279" w:type="dxa"/>
            <w:tcBorders>
              <w:top w:val="single" w:sz="4" w:space="0" w:color="000000"/>
              <w:left w:val="nil"/>
              <w:bottom w:val="single" w:sz="4" w:space="0" w:color="000000"/>
              <w:right w:val="nil"/>
            </w:tcBorders>
            <w:shd w:val="clear" w:color="auto" w:fill="auto"/>
            <w:noWrap/>
            <w:vAlign w:val="bottom"/>
            <w:hideMark/>
          </w:tcPr>
          <w:p w14:paraId="7D757A5A" w14:textId="77777777" w:rsidR="00DF4EC2" w:rsidRPr="00541522" w:rsidRDefault="00DF4EC2" w:rsidP="004473DF">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Number</w:t>
            </w:r>
          </w:p>
        </w:tc>
        <w:tc>
          <w:tcPr>
            <w:tcW w:w="459" w:type="dxa"/>
            <w:tcBorders>
              <w:top w:val="single" w:sz="4" w:space="0" w:color="000000"/>
              <w:left w:val="nil"/>
              <w:bottom w:val="single" w:sz="4" w:space="0" w:color="000000"/>
              <w:right w:val="nil"/>
            </w:tcBorders>
            <w:shd w:val="clear" w:color="auto" w:fill="auto"/>
            <w:noWrap/>
            <w:vAlign w:val="bottom"/>
            <w:hideMark/>
          </w:tcPr>
          <w:p w14:paraId="1EE3C0D0" w14:textId="77777777" w:rsidR="00DF4EC2" w:rsidRPr="00541522" w:rsidRDefault="00DF4EC2" w:rsidP="004473DF">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Variable Name</w:t>
            </w:r>
          </w:p>
        </w:tc>
        <w:tc>
          <w:tcPr>
            <w:tcW w:w="8163" w:type="dxa"/>
            <w:tcBorders>
              <w:top w:val="single" w:sz="4" w:space="0" w:color="000000"/>
              <w:left w:val="nil"/>
              <w:bottom w:val="single" w:sz="4" w:space="0" w:color="000000"/>
              <w:right w:val="nil"/>
            </w:tcBorders>
            <w:shd w:val="clear" w:color="auto" w:fill="auto"/>
            <w:noWrap/>
            <w:vAlign w:val="bottom"/>
            <w:hideMark/>
          </w:tcPr>
          <w:p w14:paraId="2268B79E" w14:textId="77777777" w:rsidR="00DF4EC2" w:rsidRPr="00541522" w:rsidRDefault="00DF4EC2" w:rsidP="004473DF">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Description</w:t>
            </w:r>
          </w:p>
        </w:tc>
        <w:tc>
          <w:tcPr>
            <w:tcW w:w="459" w:type="dxa"/>
            <w:tcBorders>
              <w:top w:val="single" w:sz="4" w:space="0" w:color="000000"/>
              <w:left w:val="nil"/>
              <w:bottom w:val="single" w:sz="4" w:space="0" w:color="000000"/>
              <w:right w:val="nil"/>
            </w:tcBorders>
            <w:shd w:val="clear" w:color="auto" w:fill="auto"/>
            <w:noWrap/>
            <w:vAlign w:val="bottom"/>
            <w:hideMark/>
          </w:tcPr>
          <w:p w14:paraId="2658E9E3" w14:textId="77777777" w:rsidR="00DF4EC2" w:rsidRPr="00541522" w:rsidRDefault="00DF4EC2" w:rsidP="004473DF">
            <w:pPr>
              <w:rPr>
                <w:rFonts w:ascii="Garamond" w:eastAsia="Times New Roman" w:hAnsi="Garamond" w:cs="Calibri"/>
                <w:b/>
                <w:bCs/>
                <w:color w:val="000000"/>
                <w:sz w:val="20"/>
                <w:szCs w:val="20"/>
              </w:rPr>
            </w:pPr>
            <w:r w:rsidRPr="00541522">
              <w:rPr>
                <w:rFonts w:ascii="Garamond" w:eastAsia="Times New Roman" w:hAnsi="Garamond" w:cs="Calibri"/>
                <w:b/>
                <w:bCs/>
                <w:color w:val="000000"/>
                <w:sz w:val="20"/>
                <w:szCs w:val="20"/>
              </w:rPr>
              <w:t>Type</w:t>
            </w:r>
          </w:p>
        </w:tc>
      </w:tr>
      <w:tr w:rsidR="00DF4EC2" w:rsidRPr="00541522" w14:paraId="40AEDE14" w14:textId="77777777" w:rsidTr="004473DF">
        <w:trPr>
          <w:trHeight w:val="320"/>
        </w:trPr>
        <w:tc>
          <w:tcPr>
            <w:tcW w:w="279" w:type="dxa"/>
            <w:tcBorders>
              <w:top w:val="nil"/>
              <w:left w:val="nil"/>
              <w:bottom w:val="nil"/>
              <w:right w:val="nil"/>
            </w:tcBorders>
            <w:shd w:val="clear" w:color="D9D9D9" w:fill="D9D9D9"/>
            <w:noWrap/>
            <w:vAlign w:val="bottom"/>
            <w:hideMark/>
          </w:tcPr>
          <w:p w14:paraId="057CE94F"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w:t>
            </w:r>
          </w:p>
        </w:tc>
        <w:tc>
          <w:tcPr>
            <w:tcW w:w="459" w:type="dxa"/>
            <w:tcBorders>
              <w:top w:val="nil"/>
              <w:left w:val="nil"/>
              <w:bottom w:val="nil"/>
              <w:right w:val="nil"/>
            </w:tcBorders>
            <w:shd w:val="clear" w:color="D9D9D9" w:fill="D9D9D9"/>
            <w:noWrap/>
            <w:vAlign w:val="bottom"/>
            <w:hideMark/>
          </w:tcPr>
          <w:p w14:paraId="240F1CE5"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Age</w:t>
            </w:r>
          </w:p>
        </w:tc>
        <w:tc>
          <w:tcPr>
            <w:tcW w:w="8163" w:type="dxa"/>
            <w:tcBorders>
              <w:top w:val="nil"/>
              <w:left w:val="nil"/>
              <w:bottom w:val="nil"/>
              <w:right w:val="nil"/>
            </w:tcBorders>
            <w:shd w:val="clear" w:color="D9D9D9" w:fill="D9D9D9"/>
            <w:noWrap/>
            <w:vAlign w:val="bottom"/>
            <w:hideMark/>
          </w:tcPr>
          <w:p w14:paraId="72D44292"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Age of the customer</w:t>
            </w:r>
          </w:p>
        </w:tc>
        <w:tc>
          <w:tcPr>
            <w:tcW w:w="459" w:type="dxa"/>
            <w:tcBorders>
              <w:top w:val="nil"/>
              <w:left w:val="nil"/>
              <w:bottom w:val="nil"/>
              <w:right w:val="nil"/>
            </w:tcBorders>
            <w:shd w:val="clear" w:color="D9D9D9" w:fill="D9D9D9"/>
            <w:noWrap/>
            <w:vAlign w:val="bottom"/>
            <w:hideMark/>
          </w:tcPr>
          <w:p w14:paraId="540AE2E2" w14:textId="77777777" w:rsidR="00DF4EC2" w:rsidRPr="00541522" w:rsidRDefault="00DF4EC2" w:rsidP="004473DF">
            <w:pPr>
              <w:rPr>
                <w:rFonts w:ascii="Garamond" w:eastAsia="Times New Roman" w:hAnsi="Garamond" w:cs="Calibri"/>
                <w:color w:val="000000"/>
                <w:sz w:val="20"/>
                <w:szCs w:val="20"/>
              </w:rPr>
            </w:pPr>
            <w:r>
              <w:rPr>
                <w:rFonts w:ascii="Garamond" w:eastAsia="Times New Roman" w:hAnsi="Garamond" w:cs="Calibri"/>
                <w:color w:val="000000"/>
                <w:sz w:val="20"/>
                <w:szCs w:val="20"/>
              </w:rPr>
              <w:t>numeric</w:t>
            </w:r>
          </w:p>
        </w:tc>
      </w:tr>
      <w:tr w:rsidR="00DF4EC2" w:rsidRPr="00541522" w14:paraId="54E5A3F6" w14:textId="77777777" w:rsidTr="004473DF">
        <w:trPr>
          <w:trHeight w:val="320"/>
        </w:trPr>
        <w:tc>
          <w:tcPr>
            <w:tcW w:w="279" w:type="dxa"/>
            <w:tcBorders>
              <w:top w:val="nil"/>
              <w:left w:val="nil"/>
              <w:bottom w:val="nil"/>
              <w:right w:val="nil"/>
            </w:tcBorders>
            <w:shd w:val="clear" w:color="auto" w:fill="auto"/>
            <w:noWrap/>
            <w:vAlign w:val="bottom"/>
            <w:hideMark/>
          </w:tcPr>
          <w:p w14:paraId="0F8A8746"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2</w:t>
            </w:r>
          </w:p>
        </w:tc>
        <w:tc>
          <w:tcPr>
            <w:tcW w:w="459" w:type="dxa"/>
            <w:tcBorders>
              <w:top w:val="nil"/>
              <w:left w:val="nil"/>
              <w:bottom w:val="nil"/>
              <w:right w:val="nil"/>
            </w:tcBorders>
            <w:shd w:val="clear" w:color="auto" w:fill="auto"/>
            <w:noWrap/>
            <w:vAlign w:val="bottom"/>
            <w:hideMark/>
          </w:tcPr>
          <w:p w14:paraId="50745262"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Job</w:t>
            </w:r>
          </w:p>
        </w:tc>
        <w:tc>
          <w:tcPr>
            <w:tcW w:w="8163" w:type="dxa"/>
            <w:tcBorders>
              <w:top w:val="nil"/>
              <w:left w:val="nil"/>
              <w:bottom w:val="nil"/>
              <w:right w:val="nil"/>
            </w:tcBorders>
            <w:shd w:val="clear" w:color="auto" w:fill="auto"/>
            <w:noWrap/>
            <w:vAlign w:val="bottom"/>
            <w:hideMark/>
          </w:tcPr>
          <w:p w14:paraId="19895E28"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Type of job ('admin.','blue-collar','entrepreneur','housemaid','management','retired','self-employed','services','student','technician','unemployed','unknown')</w:t>
            </w:r>
          </w:p>
        </w:tc>
        <w:tc>
          <w:tcPr>
            <w:tcW w:w="459" w:type="dxa"/>
            <w:tcBorders>
              <w:top w:val="nil"/>
              <w:left w:val="nil"/>
              <w:bottom w:val="nil"/>
              <w:right w:val="nil"/>
            </w:tcBorders>
            <w:shd w:val="clear" w:color="auto" w:fill="auto"/>
            <w:noWrap/>
            <w:vAlign w:val="bottom"/>
            <w:hideMark/>
          </w:tcPr>
          <w:p w14:paraId="45EDF53B"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14:paraId="12357CAF" w14:textId="77777777" w:rsidTr="004473DF">
        <w:trPr>
          <w:trHeight w:val="320"/>
        </w:trPr>
        <w:tc>
          <w:tcPr>
            <w:tcW w:w="279" w:type="dxa"/>
            <w:tcBorders>
              <w:top w:val="nil"/>
              <w:left w:val="nil"/>
              <w:bottom w:val="nil"/>
              <w:right w:val="nil"/>
            </w:tcBorders>
            <w:shd w:val="clear" w:color="D9D9D9" w:fill="D9D9D9"/>
            <w:noWrap/>
            <w:vAlign w:val="bottom"/>
            <w:hideMark/>
          </w:tcPr>
          <w:p w14:paraId="08CFF1CE"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3</w:t>
            </w:r>
          </w:p>
        </w:tc>
        <w:tc>
          <w:tcPr>
            <w:tcW w:w="459" w:type="dxa"/>
            <w:tcBorders>
              <w:top w:val="nil"/>
              <w:left w:val="nil"/>
              <w:bottom w:val="nil"/>
              <w:right w:val="nil"/>
            </w:tcBorders>
            <w:shd w:val="clear" w:color="D9D9D9" w:fill="D9D9D9"/>
            <w:noWrap/>
            <w:vAlign w:val="bottom"/>
            <w:hideMark/>
          </w:tcPr>
          <w:p w14:paraId="2C7C32B8"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Marital</w:t>
            </w:r>
          </w:p>
        </w:tc>
        <w:tc>
          <w:tcPr>
            <w:tcW w:w="8163" w:type="dxa"/>
            <w:tcBorders>
              <w:top w:val="nil"/>
              <w:left w:val="nil"/>
              <w:bottom w:val="nil"/>
              <w:right w:val="nil"/>
            </w:tcBorders>
            <w:shd w:val="clear" w:color="D9D9D9" w:fill="D9D9D9"/>
            <w:noWrap/>
            <w:vAlign w:val="bottom"/>
            <w:hideMark/>
          </w:tcPr>
          <w:p w14:paraId="33B2903D"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Marital status ('</w:t>
            </w:r>
            <w:proofErr w:type="spellStart"/>
            <w:r w:rsidRPr="00541522">
              <w:rPr>
                <w:rFonts w:ascii="Garamond" w:eastAsia="Times New Roman" w:hAnsi="Garamond" w:cs="Calibri"/>
                <w:color w:val="000000"/>
                <w:sz w:val="20"/>
                <w:szCs w:val="20"/>
              </w:rPr>
              <w:t>divorced','married','single','unknown</w:t>
            </w:r>
            <w:proofErr w:type="spellEnd"/>
            <w:r w:rsidRPr="00541522">
              <w:rPr>
                <w:rFonts w:ascii="Garamond" w:eastAsia="Times New Roman" w:hAnsi="Garamond" w:cs="Calibri"/>
                <w:color w:val="000000"/>
                <w:sz w:val="20"/>
                <w:szCs w:val="20"/>
              </w:rPr>
              <w:t>'; note: 'divorced' means divorced or widowed)</w:t>
            </w:r>
          </w:p>
        </w:tc>
        <w:tc>
          <w:tcPr>
            <w:tcW w:w="459" w:type="dxa"/>
            <w:tcBorders>
              <w:top w:val="nil"/>
              <w:left w:val="nil"/>
              <w:bottom w:val="nil"/>
              <w:right w:val="nil"/>
            </w:tcBorders>
            <w:shd w:val="clear" w:color="D9D9D9" w:fill="D9D9D9"/>
            <w:noWrap/>
            <w:vAlign w:val="bottom"/>
            <w:hideMark/>
          </w:tcPr>
          <w:p w14:paraId="6454545E"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14:paraId="5B527360" w14:textId="77777777" w:rsidTr="004473DF">
        <w:trPr>
          <w:trHeight w:val="320"/>
        </w:trPr>
        <w:tc>
          <w:tcPr>
            <w:tcW w:w="279" w:type="dxa"/>
            <w:tcBorders>
              <w:top w:val="nil"/>
              <w:left w:val="nil"/>
              <w:bottom w:val="nil"/>
              <w:right w:val="nil"/>
            </w:tcBorders>
            <w:shd w:val="clear" w:color="auto" w:fill="auto"/>
            <w:noWrap/>
            <w:vAlign w:val="bottom"/>
            <w:hideMark/>
          </w:tcPr>
          <w:p w14:paraId="28FCF395"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4</w:t>
            </w:r>
          </w:p>
        </w:tc>
        <w:tc>
          <w:tcPr>
            <w:tcW w:w="459" w:type="dxa"/>
            <w:tcBorders>
              <w:top w:val="nil"/>
              <w:left w:val="nil"/>
              <w:bottom w:val="nil"/>
              <w:right w:val="nil"/>
            </w:tcBorders>
            <w:shd w:val="clear" w:color="auto" w:fill="auto"/>
            <w:noWrap/>
            <w:vAlign w:val="bottom"/>
            <w:hideMark/>
          </w:tcPr>
          <w:p w14:paraId="0B1962D7"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Education</w:t>
            </w:r>
          </w:p>
        </w:tc>
        <w:tc>
          <w:tcPr>
            <w:tcW w:w="8163" w:type="dxa"/>
            <w:tcBorders>
              <w:top w:val="nil"/>
              <w:left w:val="nil"/>
              <w:bottom w:val="nil"/>
              <w:right w:val="nil"/>
            </w:tcBorders>
            <w:shd w:val="clear" w:color="auto" w:fill="auto"/>
            <w:noWrap/>
            <w:vAlign w:val="bottom"/>
            <w:hideMark/>
          </w:tcPr>
          <w:p w14:paraId="67F17F0F"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Education status('basic.4y','basic.6y','basic.9y','high.school','illiterate','professional.course','university.degree','unknown')</w:t>
            </w:r>
          </w:p>
        </w:tc>
        <w:tc>
          <w:tcPr>
            <w:tcW w:w="459" w:type="dxa"/>
            <w:tcBorders>
              <w:top w:val="nil"/>
              <w:left w:val="nil"/>
              <w:bottom w:val="nil"/>
              <w:right w:val="nil"/>
            </w:tcBorders>
            <w:shd w:val="clear" w:color="auto" w:fill="auto"/>
            <w:noWrap/>
            <w:vAlign w:val="bottom"/>
            <w:hideMark/>
          </w:tcPr>
          <w:p w14:paraId="36A4620E"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14:paraId="0E255979" w14:textId="77777777" w:rsidTr="004473DF">
        <w:trPr>
          <w:trHeight w:val="320"/>
        </w:trPr>
        <w:tc>
          <w:tcPr>
            <w:tcW w:w="279" w:type="dxa"/>
            <w:tcBorders>
              <w:top w:val="nil"/>
              <w:left w:val="nil"/>
              <w:bottom w:val="nil"/>
              <w:right w:val="nil"/>
            </w:tcBorders>
            <w:shd w:val="clear" w:color="D9D9D9" w:fill="D9D9D9"/>
            <w:noWrap/>
            <w:vAlign w:val="bottom"/>
            <w:hideMark/>
          </w:tcPr>
          <w:p w14:paraId="0520FDE0"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5</w:t>
            </w:r>
          </w:p>
        </w:tc>
        <w:tc>
          <w:tcPr>
            <w:tcW w:w="459" w:type="dxa"/>
            <w:tcBorders>
              <w:top w:val="nil"/>
              <w:left w:val="nil"/>
              <w:bottom w:val="nil"/>
              <w:right w:val="nil"/>
            </w:tcBorders>
            <w:shd w:val="clear" w:color="D9D9D9" w:fill="D9D9D9"/>
            <w:noWrap/>
            <w:vAlign w:val="bottom"/>
            <w:hideMark/>
          </w:tcPr>
          <w:p w14:paraId="5DB81F3D"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Default</w:t>
            </w:r>
          </w:p>
        </w:tc>
        <w:tc>
          <w:tcPr>
            <w:tcW w:w="8163" w:type="dxa"/>
            <w:tcBorders>
              <w:top w:val="nil"/>
              <w:left w:val="nil"/>
              <w:bottom w:val="nil"/>
              <w:right w:val="nil"/>
            </w:tcBorders>
            <w:shd w:val="clear" w:color="D9D9D9" w:fill="D9D9D9"/>
            <w:noWrap/>
            <w:vAlign w:val="bottom"/>
            <w:hideMark/>
          </w:tcPr>
          <w:p w14:paraId="7B934F15"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credit in default? ('</w:t>
            </w:r>
            <w:proofErr w:type="spellStart"/>
            <w:r w:rsidRPr="00541522">
              <w:rPr>
                <w:rFonts w:ascii="Garamond" w:eastAsia="Times New Roman" w:hAnsi="Garamond" w:cs="Calibri"/>
                <w:color w:val="000000"/>
                <w:sz w:val="20"/>
                <w:szCs w:val="20"/>
              </w:rPr>
              <w:t>no','yes','unknown</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14:paraId="5D4DD65B"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14:paraId="1E6305C4" w14:textId="77777777" w:rsidTr="004473DF">
        <w:trPr>
          <w:trHeight w:val="320"/>
        </w:trPr>
        <w:tc>
          <w:tcPr>
            <w:tcW w:w="279" w:type="dxa"/>
            <w:tcBorders>
              <w:top w:val="nil"/>
              <w:left w:val="nil"/>
              <w:bottom w:val="nil"/>
              <w:right w:val="nil"/>
            </w:tcBorders>
            <w:shd w:val="clear" w:color="auto" w:fill="auto"/>
            <w:noWrap/>
            <w:vAlign w:val="bottom"/>
            <w:hideMark/>
          </w:tcPr>
          <w:p w14:paraId="49E62676"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lastRenderedPageBreak/>
              <w:t>6</w:t>
            </w:r>
          </w:p>
        </w:tc>
        <w:tc>
          <w:tcPr>
            <w:tcW w:w="459" w:type="dxa"/>
            <w:tcBorders>
              <w:top w:val="nil"/>
              <w:left w:val="nil"/>
              <w:bottom w:val="nil"/>
              <w:right w:val="nil"/>
            </w:tcBorders>
            <w:shd w:val="clear" w:color="auto" w:fill="auto"/>
            <w:noWrap/>
            <w:vAlign w:val="bottom"/>
            <w:hideMark/>
          </w:tcPr>
          <w:p w14:paraId="1D5E5CDA"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Housing</w:t>
            </w:r>
          </w:p>
        </w:tc>
        <w:tc>
          <w:tcPr>
            <w:tcW w:w="8163" w:type="dxa"/>
            <w:tcBorders>
              <w:top w:val="nil"/>
              <w:left w:val="nil"/>
              <w:bottom w:val="nil"/>
              <w:right w:val="nil"/>
            </w:tcBorders>
            <w:shd w:val="clear" w:color="auto" w:fill="auto"/>
            <w:noWrap/>
            <w:vAlign w:val="bottom"/>
            <w:hideMark/>
          </w:tcPr>
          <w:p w14:paraId="481CE4D2"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housing loan? ('</w:t>
            </w:r>
            <w:proofErr w:type="spellStart"/>
            <w:r w:rsidRPr="00541522">
              <w:rPr>
                <w:rFonts w:ascii="Garamond" w:eastAsia="Times New Roman" w:hAnsi="Garamond" w:cs="Calibri"/>
                <w:color w:val="000000"/>
                <w:sz w:val="20"/>
                <w:szCs w:val="20"/>
              </w:rPr>
              <w:t>no','yes','unknown</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auto" w:fill="auto"/>
            <w:noWrap/>
            <w:vAlign w:val="bottom"/>
            <w:hideMark/>
          </w:tcPr>
          <w:p w14:paraId="17832D06"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14:paraId="5D369FAD" w14:textId="77777777" w:rsidTr="004473DF">
        <w:trPr>
          <w:trHeight w:val="320"/>
        </w:trPr>
        <w:tc>
          <w:tcPr>
            <w:tcW w:w="279" w:type="dxa"/>
            <w:tcBorders>
              <w:top w:val="nil"/>
              <w:left w:val="nil"/>
              <w:bottom w:val="nil"/>
              <w:right w:val="nil"/>
            </w:tcBorders>
            <w:shd w:val="clear" w:color="D9D9D9" w:fill="D9D9D9"/>
            <w:noWrap/>
            <w:vAlign w:val="bottom"/>
            <w:hideMark/>
          </w:tcPr>
          <w:p w14:paraId="57E0E7B9"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7</w:t>
            </w:r>
          </w:p>
        </w:tc>
        <w:tc>
          <w:tcPr>
            <w:tcW w:w="459" w:type="dxa"/>
            <w:tcBorders>
              <w:top w:val="nil"/>
              <w:left w:val="nil"/>
              <w:bottom w:val="nil"/>
              <w:right w:val="nil"/>
            </w:tcBorders>
            <w:shd w:val="clear" w:color="D9D9D9" w:fill="D9D9D9"/>
            <w:noWrap/>
            <w:vAlign w:val="bottom"/>
            <w:hideMark/>
          </w:tcPr>
          <w:p w14:paraId="6A2694E6"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Loan</w:t>
            </w:r>
          </w:p>
        </w:tc>
        <w:tc>
          <w:tcPr>
            <w:tcW w:w="8163" w:type="dxa"/>
            <w:tcBorders>
              <w:top w:val="nil"/>
              <w:left w:val="nil"/>
              <w:bottom w:val="nil"/>
              <w:right w:val="nil"/>
            </w:tcBorders>
            <w:shd w:val="clear" w:color="D9D9D9" w:fill="D9D9D9"/>
            <w:noWrap/>
            <w:vAlign w:val="bottom"/>
            <w:hideMark/>
          </w:tcPr>
          <w:p w14:paraId="652B1C96"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personal loan? ('</w:t>
            </w:r>
            <w:proofErr w:type="spellStart"/>
            <w:r w:rsidRPr="00541522">
              <w:rPr>
                <w:rFonts w:ascii="Garamond" w:eastAsia="Times New Roman" w:hAnsi="Garamond" w:cs="Calibri"/>
                <w:color w:val="000000"/>
                <w:sz w:val="20"/>
                <w:szCs w:val="20"/>
              </w:rPr>
              <w:t>no','yes','unknown</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14:paraId="41F488F3"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14:paraId="7773F261" w14:textId="77777777" w:rsidTr="004473DF">
        <w:trPr>
          <w:trHeight w:val="320"/>
        </w:trPr>
        <w:tc>
          <w:tcPr>
            <w:tcW w:w="279" w:type="dxa"/>
            <w:tcBorders>
              <w:top w:val="nil"/>
              <w:left w:val="nil"/>
              <w:bottom w:val="nil"/>
              <w:right w:val="nil"/>
            </w:tcBorders>
            <w:shd w:val="clear" w:color="auto" w:fill="auto"/>
            <w:noWrap/>
            <w:vAlign w:val="bottom"/>
            <w:hideMark/>
          </w:tcPr>
          <w:p w14:paraId="1398A20B"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8</w:t>
            </w:r>
          </w:p>
        </w:tc>
        <w:tc>
          <w:tcPr>
            <w:tcW w:w="459" w:type="dxa"/>
            <w:tcBorders>
              <w:top w:val="nil"/>
              <w:left w:val="nil"/>
              <w:bottom w:val="nil"/>
              <w:right w:val="nil"/>
            </w:tcBorders>
            <w:shd w:val="clear" w:color="auto" w:fill="auto"/>
            <w:noWrap/>
            <w:vAlign w:val="bottom"/>
            <w:hideMark/>
          </w:tcPr>
          <w:p w14:paraId="618D2C94"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Contact</w:t>
            </w:r>
          </w:p>
        </w:tc>
        <w:tc>
          <w:tcPr>
            <w:tcW w:w="8163" w:type="dxa"/>
            <w:tcBorders>
              <w:top w:val="nil"/>
              <w:left w:val="nil"/>
              <w:bottom w:val="nil"/>
              <w:right w:val="nil"/>
            </w:tcBorders>
            <w:shd w:val="clear" w:color="auto" w:fill="auto"/>
            <w:noWrap/>
            <w:vAlign w:val="bottom"/>
            <w:hideMark/>
          </w:tcPr>
          <w:p w14:paraId="7FF40686"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Contact communication type ('</w:t>
            </w:r>
            <w:proofErr w:type="spellStart"/>
            <w:r w:rsidRPr="00541522">
              <w:rPr>
                <w:rFonts w:ascii="Garamond" w:eastAsia="Times New Roman" w:hAnsi="Garamond" w:cs="Calibri"/>
                <w:color w:val="000000"/>
                <w:sz w:val="20"/>
                <w:szCs w:val="20"/>
              </w:rPr>
              <w:t>cellular','telephone</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auto" w:fill="auto"/>
            <w:noWrap/>
            <w:vAlign w:val="bottom"/>
            <w:hideMark/>
          </w:tcPr>
          <w:p w14:paraId="4FAB3DF0"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14:paraId="7E60A8C4" w14:textId="77777777" w:rsidTr="004473DF">
        <w:trPr>
          <w:trHeight w:val="320"/>
        </w:trPr>
        <w:tc>
          <w:tcPr>
            <w:tcW w:w="279" w:type="dxa"/>
            <w:tcBorders>
              <w:top w:val="nil"/>
              <w:left w:val="nil"/>
              <w:bottom w:val="nil"/>
              <w:right w:val="nil"/>
            </w:tcBorders>
            <w:shd w:val="clear" w:color="D9D9D9" w:fill="D9D9D9"/>
            <w:noWrap/>
            <w:vAlign w:val="bottom"/>
            <w:hideMark/>
          </w:tcPr>
          <w:p w14:paraId="36267D68"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9</w:t>
            </w:r>
          </w:p>
        </w:tc>
        <w:tc>
          <w:tcPr>
            <w:tcW w:w="459" w:type="dxa"/>
            <w:tcBorders>
              <w:top w:val="nil"/>
              <w:left w:val="nil"/>
              <w:bottom w:val="nil"/>
              <w:right w:val="nil"/>
            </w:tcBorders>
            <w:shd w:val="clear" w:color="D9D9D9" w:fill="D9D9D9"/>
            <w:noWrap/>
            <w:vAlign w:val="bottom"/>
            <w:hideMark/>
          </w:tcPr>
          <w:p w14:paraId="7DA5D685"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Month</w:t>
            </w:r>
          </w:p>
        </w:tc>
        <w:tc>
          <w:tcPr>
            <w:tcW w:w="8163" w:type="dxa"/>
            <w:tcBorders>
              <w:top w:val="nil"/>
              <w:left w:val="nil"/>
              <w:bottom w:val="nil"/>
              <w:right w:val="nil"/>
            </w:tcBorders>
            <w:shd w:val="clear" w:color="D9D9D9" w:fill="D9D9D9"/>
            <w:noWrap/>
            <w:vAlign w:val="bottom"/>
            <w:hideMark/>
          </w:tcPr>
          <w:p w14:paraId="5E23A10E"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Last contact month of year ('</w:t>
            </w:r>
            <w:proofErr w:type="spellStart"/>
            <w:r w:rsidRPr="00541522">
              <w:rPr>
                <w:rFonts w:ascii="Garamond" w:eastAsia="Times New Roman" w:hAnsi="Garamond" w:cs="Calibri"/>
                <w:color w:val="000000"/>
                <w:sz w:val="20"/>
                <w:szCs w:val="20"/>
              </w:rPr>
              <w:t>jan</w:t>
            </w:r>
            <w:proofErr w:type="spellEnd"/>
            <w:r w:rsidRPr="00541522">
              <w:rPr>
                <w:rFonts w:ascii="Garamond" w:eastAsia="Times New Roman" w:hAnsi="Garamond" w:cs="Calibri"/>
                <w:color w:val="000000"/>
                <w:sz w:val="20"/>
                <w:szCs w:val="20"/>
              </w:rPr>
              <w:t>', '</w:t>
            </w:r>
            <w:proofErr w:type="spellStart"/>
            <w:r w:rsidRPr="00541522">
              <w:rPr>
                <w:rFonts w:ascii="Garamond" w:eastAsia="Times New Roman" w:hAnsi="Garamond" w:cs="Calibri"/>
                <w:color w:val="000000"/>
                <w:sz w:val="20"/>
                <w:szCs w:val="20"/>
              </w:rPr>
              <w:t>feb</w:t>
            </w:r>
            <w:proofErr w:type="spellEnd"/>
            <w:r w:rsidRPr="00541522">
              <w:rPr>
                <w:rFonts w:ascii="Garamond" w:eastAsia="Times New Roman" w:hAnsi="Garamond" w:cs="Calibri"/>
                <w:color w:val="000000"/>
                <w:sz w:val="20"/>
                <w:szCs w:val="20"/>
              </w:rPr>
              <w:t>', 'mar', ..., '</w:t>
            </w:r>
            <w:proofErr w:type="spellStart"/>
            <w:r w:rsidRPr="00541522">
              <w:rPr>
                <w:rFonts w:ascii="Garamond" w:eastAsia="Times New Roman" w:hAnsi="Garamond" w:cs="Calibri"/>
                <w:color w:val="000000"/>
                <w:sz w:val="20"/>
                <w:szCs w:val="20"/>
              </w:rPr>
              <w:t>nov</w:t>
            </w:r>
            <w:proofErr w:type="spellEnd"/>
            <w:r w:rsidRPr="00541522">
              <w:rPr>
                <w:rFonts w:ascii="Garamond" w:eastAsia="Times New Roman" w:hAnsi="Garamond" w:cs="Calibri"/>
                <w:color w:val="000000"/>
                <w:sz w:val="20"/>
                <w:szCs w:val="20"/>
              </w:rPr>
              <w:t>', '</w:t>
            </w:r>
            <w:proofErr w:type="spellStart"/>
            <w:r w:rsidRPr="00541522">
              <w:rPr>
                <w:rFonts w:ascii="Garamond" w:eastAsia="Times New Roman" w:hAnsi="Garamond" w:cs="Calibri"/>
                <w:color w:val="000000"/>
                <w:sz w:val="20"/>
                <w:szCs w:val="20"/>
              </w:rPr>
              <w:t>dec</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14:paraId="17E66FED"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14:paraId="41B1D698" w14:textId="77777777" w:rsidTr="004473DF">
        <w:trPr>
          <w:trHeight w:val="320"/>
        </w:trPr>
        <w:tc>
          <w:tcPr>
            <w:tcW w:w="279" w:type="dxa"/>
            <w:tcBorders>
              <w:top w:val="nil"/>
              <w:left w:val="nil"/>
              <w:bottom w:val="nil"/>
              <w:right w:val="nil"/>
            </w:tcBorders>
            <w:shd w:val="clear" w:color="auto" w:fill="auto"/>
            <w:noWrap/>
            <w:vAlign w:val="bottom"/>
            <w:hideMark/>
          </w:tcPr>
          <w:p w14:paraId="5D3766F4"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10</w:t>
            </w:r>
          </w:p>
        </w:tc>
        <w:tc>
          <w:tcPr>
            <w:tcW w:w="459" w:type="dxa"/>
            <w:tcBorders>
              <w:top w:val="nil"/>
              <w:left w:val="nil"/>
              <w:bottom w:val="nil"/>
              <w:right w:val="nil"/>
            </w:tcBorders>
            <w:shd w:val="clear" w:color="auto" w:fill="auto"/>
            <w:noWrap/>
            <w:vAlign w:val="bottom"/>
            <w:hideMark/>
          </w:tcPr>
          <w:p w14:paraId="3175934E" w14:textId="77777777"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Day_of_week</w:t>
            </w:r>
            <w:proofErr w:type="spellEnd"/>
          </w:p>
        </w:tc>
        <w:tc>
          <w:tcPr>
            <w:tcW w:w="8163" w:type="dxa"/>
            <w:tcBorders>
              <w:top w:val="nil"/>
              <w:left w:val="nil"/>
              <w:bottom w:val="nil"/>
              <w:right w:val="nil"/>
            </w:tcBorders>
            <w:shd w:val="clear" w:color="auto" w:fill="auto"/>
            <w:noWrap/>
            <w:vAlign w:val="bottom"/>
            <w:hideMark/>
          </w:tcPr>
          <w:p w14:paraId="06A0EA10"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Last contact day of the week (categorical: 'mon','</w:t>
            </w:r>
            <w:proofErr w:type="spellStart"/>
            <w:r w:rsidRPr="00541522">
              <w:rPr>
                <w:rFonts w:ascii="Garamond" w:eastAsia="Times New Roman" w:hAnsi="Garamond" w:cs="Calibri"/>
                <w:color w:val="000000"/>
                <w:sz w:val="20"/>
                <w:szCs w:val="20"/>
              </w:rPr>
              <w:t>tue</w:t>
            </w:r>
            <w:proofErr w:type="spellEnd"/>
            <w:r w:rsidRPr="00541522">
              <w:rPr>
                <w:rFonts w:ascii="Garamond" w:eastAsia="Times New Roman" w:hAnsi="Garamond" w:cs="Calibri"/>
                <w:color w:val="000000"/>
                <w:sz w:val="20"/>
                <w:szCs w:val="20"/>
              </w:rPr>
              <w:t>','wed','</w:t>
            </w:r>
            <w:proofErr w:type="spellStart"/>
            <w:r w:rsidRPr="00541522">
              <w:rPr>
                <w:rFonts w:ascii="Garamond" w:eastAsia="Times New Roman" w:hAnsi="Garamond" w:cs="Calibri"/>
                <w:color w:val="000000"/>
                <w:sz w:val="20"/>
                <w:szCs w:val="20"/>
              </w:rPr>
              <w:t>thu</w:t>
            </w:r>
            <w:proofErr w:type="spellEnd"/>
            <w:r w:rsidRPr="00541522">
              <w:rPr>
                <w:rFonts w:ascii="Garamond" w:eastAsia="Times New Roman" w:hAnsi="Garamond" w:cs="Calibri"/>
                <w:color w:val="000000"/>
                <w:sz w:val="20"/>
                <w:szCs w:val="20"/>
              </w:rPr>
              <w:t>','</w:t>
            </w:r>
            <w:proofErr w:type="spellStart"/>
            <w:r w:rsidRPr="00541522">
              <w:rPr>
                <w:rFonts w:ascii="Garamond" w:eastAsia="Times New Roman" w:hAnsi="Garamond" w:cs="Calibri"/>
                <w:color w:val="000000"/>
                <w:sz w:val="20"/>
                <w:szCs w:val="20"/>
              </w:rPr>
              <w:t>fri</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auto" w:fill="auto"/>
            <w:noWrap/>
            <w:vAlign w:val="bottom"/>
            <w:hideMark/>
          </w:tcPr>
          <w:p w14:paraId="6640094E"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14:paraId="003FAD68" w14:textId="77777777" w:rsidTr="004473DF">
        <w:trPr>
          <w:trHeight w:val="320"/>
        </w:trPr>
        <w:tc>
          <w:tcPr>
            <w:tcW w:w="279" w:type="dxa"/>
            <w:tcBorders>
              <w:top w:val="nil"/>
              <w:left w:val="nil"/>
              <w:bottom w:val="nil"/>
              <w:right w:val="nil"/>
            </w:tcBorders>
            <w:shd w:val="clear" w:color="D9D9D9" w:fill="D9D9D9"/>
            <w:noWrap/>
            <w:vAlign w:val="bottom"/>
            <w:hideMark/>
          </w:tcPr>
          <w:p w14:paraId="5E825637"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11</w:t>
            </w:r>
          </w:p>
        </w:tc>
        <w:tc>
          <w:tcPr>
            <w:tcW w:w="459" w:type="dxa"/>
            <w:tcBorders>
              <w:top w:val="nil"/>
              <w:left w:val="nil"/>
              <w:bottom w:val="nil"/>
              <w:right w:val="nil"/>
            </w:tcBorders>
            <w:shd w:val="clear" w:color="D9D9D9" w:fill="D9D9D9"/>
            <w:noWrap/>
            <w:vAlign w:val="bottom"/>
            <w:hideMark/>
          </w:tcPr>
          <w:p w14:paraId="49326362"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Duration</w:t>
            </w:r>
          </w:p>
        </w:tc>
        <w:tc>
          <w:tcPr>
            <w:tcW w:w="8163" w:type="dxa"/>
            <w:tcBorders>
              <w:top w:val="nil"/>
              <w:left w:val="nil"/>
              <w:bottom w:val="nil"/>
              <w:right w:val="nil"/>
            </w:tcBorders>
            <w:shd w:val="clear" w:color="D9D9D9" w:fill="D9D9D9"/>
            <w:noWrap/>
            <w:vAlign w:val="bottom"/>
            <w:hideMark/>
          </w:tcPr>
          <w:p w14:paraId="2D1B738E"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Last contact duration, in seconds.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c>
          <w:tcPr>
            <w:tcW w:w="459" w:type="dxa"/>
            <w:tcBorders>
              <w:top w:val="nil"/>
              <w:left w:val="nil"/>
              <w:bottom w:val="nil"/>
              <w:right w:val="nil"/>
            </w:tcBorders>
            <w:shd w:val="clear" w:color="D9D9D9" w:fill="D9D9D9"/>
            <w:noWrap/>
            <w:vAlign w:val="bottom"/>
            <w:hideMark/>
          </w:tcPr>
          <w:p w14:paraId="112CD6F8"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14:paraId="21A191A7" w14:textId="77777777" w:rsidTr="004473DF">
        <w:trPr>
          <w:trHeight w:val="320"/>
        </w:trPr>
        <w:tc>
          <w:tcPr>
            <w:tcW w:w="279" w:type="dxa"/>
            <w:tcBorders>
              <w:top w:val="nil"/>
              <w:left w:val="nil"/>
              <w:bottom w:val="nil"/>
              <w:right w:val="nil"/>
            </w:tcBorders>
            <w:shd w:val="clear" w:color="auto" w:fill="auto"/>
            <w:noWrap/>
            <w:vAlign w:val="bottom"/>
            <w:hideMark/>
          </w:tcPr>
          <w:p w14:paraId="25EC22EF"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12</w:t>
            </w:r>
          </w:p>
        </w:tc>
        <w:tc>
          <w:tcPr>
            <w:tcW w:w="459" w:type="dxa"/>
            <w:tcBorders>
              <w:top w:val="nil"/>
              <w:left w:val="nil"/>
              <w:bottom w:val="nil"/>
              <w:right w:val="nil"/>
            </w:tcBorders>
            <w:shd w:val="clear" w:color="auto" w:fill="auto"/>
            <w:noWrap/>
            <w:vAlign w:val="bottom"/>
            <w:hideMark/>
          </w:tcPr>
          <w:p w14:paraId="6F04EE7C"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Campaign</w:t>
            </w:r>
          </w:p>
        </w:tc>
        <w:tc>
          <w:tcPr>
            <w:tcW w:w="8163" w:type="dxa"/>
            <w:tcBorders>
              <w:top w:val="nil"/>
              <w:left w:val="nil"/>
              <w:bottom w:val="nil"/>
              <w:right w:val="nil"/>
            </w:tcBorders>
            <w:shd w:val="clear" w:color="auto" w:fill="auto"/>
            <w:noWrap/>
            <w:vAlign w:val="bottom"/>
            <w:hideMark/>
          </w:tcPr>
          <w:p w14:paraId="2B3DF419"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contacts performed during this campaign and for this client (includes last contact)</w:t>
            </w:r>
          </w:p>
        </w:tc>
        <w:tc>
          <w:tcPr>
            <w:tcW w:w="459" w:type="dxa"/>
            <w:tcBorders>
              <w:top w:val="nil"/>
              <w:left w:val="nil"/>
              <w:bottom w:val="nil"/>
              <w:right w:val="nil"/>
            </w:tcBorders>
            <w:shd w:val="clear" w:color="auto" w:fill="auto"/>
            <w:noWrap/>
            <w:vAlign w:val="bottom"/>
            <w:hideMark/>
          </w:tcPr>
          <w:p w14:paraId="02CA300A"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14:paraId="3C478EB8" w14:textId="77777777" w:rsidTr="004473DF">
        <w:trPr>
          <w:trHeight w:val="320"/>
        </w:trPr>
        <w:tc>
          <w:tcPr>
            <w:tcW w:w="279" w:type="dxa"/>
            <w:tcBorders>
              <w:top w:val="nil"/>
              <w:left w:val="nil"/>
              <w:bottom w:val="nil"/>
              <w:right w:val="nil"/>
            </w:tcBorders>
            <w:shd w:val="clear" w:color="D9D9D9" w:fill="D9D9D9"/>
            <w:noWrap/>
            <w:vAlign w:val="bottom"/>
            <w:hideMark/>
          </w:tcPr>
          <w:p w14:paraId="4E5D78FA"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13</w:t>
            </w:r>
          </w:p>
        </w:tc>
        <w:tc>
          <w:tcPr>
            <w:tcW w:w="459" w:type="dxa"/>
            <w:tcBorders>
              <w:top w:val="nil"/>
              <w:left w:val="nil"/>
              <w:bottom w:val="nil"/>
              <w:right w:val="nil"/>
            </w:tcBorders>
            <w:shd w:val="clear" w:color="D9D9D9" w:fill="D9D9D9"/>
            <w:noWrap/>
            <w:vAlign w:val="bottom"/>
            <w:hideMark/>
          </w:tcPr>
          <w:p w14:paraId="72F70055" w14:textId="77777777"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pdays</w:t>
            </w:r>
            <w:proofErr w:type="spellEnd"/>
          </w:p>
        </w:tc>
        <w:tc>
          <w:tcPr>
            <w:tcW w:w="8163" w:type="dxa"/>
            <w:tcBorders>
              <w:top w:val="nil"/>
              <w:left w:val="nil"/>
              <w:bottom w:val="nil"/>
              <w:right w:val="nil"/>
            </w:tcBorders>
            <w:shd w:val="clear" w:color="D9D9D9" w:fill="D9D9D9"/>
            <w:noWrap/>
            <w:vAlign w:val="bottom"/>
            <w:hideMark/>
          </w:tcPr>
          <w:p w14:paraId="08D4C434"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days that passed by after the client was last contacted from a previous campaign (999 means client was not previously contacted)</w:t>
            </w:r>
          </w:p>
        </w:tc>
        <w:tc>
          <w:tcPr>
            <w:tcW w:w="459" w:type="dxa"/>
            <w:tcBorders>
              <w:top w:val="nil"/>
              <w:left w:val="nil"/>
              <w:bottom w:val="nil"/>
              <w:right w:val="nil"/>
            </w:tcBorders>
            <w:shd w:val="clear" w:color="D9D9D9" w:fill="D9D9D9"/>
            <w:noWrap/>
            <w:vAlign w:val="bottom"/>
            <w:hideMark/>
          </w:tcPr>
          <w:p w14:paraId="6577B42A"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14:paraId="7237D721" w14:textId="77777777" w:rsidTr="004473DF">
        <w:trPr>
          <w:trHeight w:val="320"/>
        </w:trPr>
        <w:tc>
          <w:tcPr>
            <w:tcW w:w="279" w:type="dxa"/>
            <w:tcBorders>
              <w:top w:val="nil"/>
              <w:left w:val="nil"/>
              <w:bottom w:val="nil"/>
              <w:right w:val="nil"/>
            </w:tcBorders>
            <w:shd w:val="clear" w:color="auto" w:fill="auto"/>
            <w:noWrap/>
            <w:vAlign w:val="bottom"/>
            <w:hideMark/>
          </w:tcPr>
          <w:p w14:paraId="203AEC0F"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14</w:t>
            </w:r>
          </w:p>
        </w:tc>
        <w:tc>
          <w:tcPr>
            <w:tcW w:w="459" w:type="dxa"/>
            <w:tcBorders>
              <w:top w:val="nil"/>
              <w:left w:val="nil"/>
              <w:bottom w:val="nil"/>
              <w:right w:val="nil"/>
            </w:tcBorders>
            <w:shd w:val="clear" w:color="auto" w:fill="auto"/>
            <w:noWrap/>
            <w:vAlign w:val="bottom"/>
            <w:hideMark/>
          </w:tcPr>
          <w:p w14:paraId="0F7EAC4E"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Previous</w:t>
            </w:r>
          </w:p>
        </w:tc>
        <w:tc>
          <w:tcPr>
            <w:tcW w:w="8163" w:type="dxa"/>
            <w:tcBorders>
              <w:top w:val="nil"/>
              <w:left w:val="nil"/>
              <w:bottom w:val="nil"/>
              <w:right w:val="nil"/>
            </w:tcBorders>
            <w:shd w:val="clear" w:color="auto" w:fill="auto"/>
            <w:noWrap/>
            <w:vAlign w:val="bottom"/>
            <w:hideMark/>
          </w:tcPr>
          <w:p w14:paraId="09A4F04D"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contacts performed before this campaign and for this client</w:t>
            </w:r>
          </w:p>
        </w:tc>
        <w:tc>
          <w:tcPr>
            <w:tcW w:w="459" w:type="dxa"/>
            <w:tcBorders>
              <w:top w:val="nil"/>
              <w:left w:val="nil"/>
              <w:bottom w:val="nil"/>
              <w:right w:val="nil"/>
            </w:tcBorders>
            <w:shd w:val="clear" w:color="auto" w:fill="auto"/>
            <w:noWrap/>
            <w:vAlign w:val="bottom"/>
            <w:hideMark/>
          </w:tcPr>
          <w:p w14:paraId="17A363C9"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14:paraId="3F00548D" w14:textId="77777777" w:rsidTr="004473DF">
        <w:trPr>
          <w:trHeight w:val="320"/>
        </w:trPr>
        <w:tc>
          <w:tcPr>
            <w:tcW w:w="279" w:type="dxa"/>
            <w:tcBorders>
              <w:top w:val="nil"/>
              <w:left w:val="nil"/>
              <w:bottom w:val="nil"/>
              <w:right w:val="nil"/>
            </w:tcBorders>
            <w:shd w:val="clear" w:color="D9D9D9" w:fill="D9D9D9"/>
            <w:noWrap/>
            <w:vAlign w:val="bottom"/>
            <w:hideMark/>
          </w:tcPr>
          <w:p w14:paraId="63450745"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15</w:t>
            </w:r>
          </w:p>
        </w:tc>
        <w:tc>
          <w:tcPr>
            <w:tcW w:w="459" w:type="dxa"/>
            <w:tcBorders>
              <w:top w:val="nil"/>
              <w:left w:val="nil"/>
              <w:bottom w:val="nil"/>
              <w:right w:val="nil"/>
            </w:tcBorders>
            <w:shd w:val="clear" w:color="D9D9D9" w:fill="D9D9D9"/>
            <w:noWrap/>
            <w:vAlign w:val="bottom"/>
            <w:hideMark/>
          </w:tcPr>
          <w:p w14:paraId="6A34CCB0" w14:textId="77777777"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poutcome</w:t>
            </w:r>
            <w:proofErr w:type="spellEnd"/>
          </w:p>
        </w:tc>
        <w:tc>
          <w:tcPr>
            <w:tcW w:w="8163" w:type="dxa"/>
            <w:tcBorders>
              <w:top w:val="nil"/>
              <w:left w:val="nil"/>
              <w:bottom w:val="nil"/>
              <w:right w:val="nil"/>
            </w:tcBorders>
            <w:shd w:val="clear" w:color="D9D9D9" w:fill="D9D9D9"/>
            <w:noWrap/>
            <w:vAlign w:val="bottom"/>
            <w:hideMark/>
          </w:tcPr>
          <w:p w14:paraId="069D67FD"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Outcome of the previous marketing campaign ('</w:t>
            </w:r>
            <w:proofErr w:type="spellStart"/>
            <w:r w:rsidRPr="00541522">
              <w:rPr>
                <w:rFonts w:ascii="Garamond" w:eastAsia="Times New Roman" w:hAnsi="Garamond" w:cs="Calibri"/>
                <w:color w:val="000000"/>
                <w:sz w:val="20"/>
                <w:szCs w:val="20"/>
              </w:rPr>
              <w:t>failure','nonexistent','success</w:t>
            </w:r>
            <w:proofErr w:type="spellEnd"/>
            <w:r w:rsidRPr="00541522">
              <w:rPr>
                <w:rFonts w:ascii="Garamond" w:eastAsia="Times New Roman" w:hAnsi="Garamond" w:cs="Calibri"/>
                <w:color w:val="000000"/>
                <w:sz w:val="20"/>
                <w:szCs w:val="20"/>
              </w:rPr>
              <w:t>')</w:t>
            </w:r>
          </w:p>
        </w:tc>
        <w:tc>
          <w:tcPr>
            <w:tcW w:w="459" w:type="dxa"/>
            <w:tcBorders>
              <w:top w:val="nil"/>
              <w:left w:val="nil"/>
              <w:bottom w:val="nil"/>
              <w:right w:val="nil"/>
            </w:tcBorders>
            <w:shd w:val="clear" w:color="D9D9D9" w:fill="D9D9D9"/>
            <w:noWrap/>
            <w:vAlign w:val="bottom"/>
            <w:hideMark/>
          </w:tcPr>
          <w:p w14:paraId="5FAB0589"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categorical</w:t>
            </w:r>
          </w:p>
        </w:tc>
      </w:tr>
      <w:tr w:rsidR="00DF4EC2" w:rsidRPr="00541522" w14:paraId="74B1C40B" w14:textId="77777777" w:rsidTr="004473DF">
        <w:trPr>
          <w:trHeight w:val="320"/>
        </w:trPr>
        <w:tc>
          <w:tcPr>
            <w:tcW w:w="279" w:type="dxa"/>
            <w:tcBorders>
              <w:top w:val="nil"/>
              <w:left w:val="nil"/>
              <w:bottom w:val="nil"/>
              <w:right w:val="nil"/>
            </w:tcBorders>
            <w:shd w:val="clear" w:color="auto" w:fill="auto"/>
            <w:noWrap/>
            <w:vAlign w:val="bottom"/>
            <w:hideMark/>
          </w:tcPr>
          <w:p w14:paraId="0AB881C3"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16</w:t>
            </w:r>
          </w:p>
        </w:tc>
        <w:tc>
          <w:tcPr>
            <w:tcW w:w="459" w:type="dxa"/>
            <w:tcBorders>
              <w:top w:val="nil"/>
              <w:left w:val="nil"/>
              <w:bottom w:val="nil"/>
              <w:right w:val="nil"/>
            </w:tcBorders>
            <w:shd w:val="clear" w:color="auto" w:fill="auto"/>
            <w:noWrap/>
            <w:vAlign w:val="bottom"/>
            <w:hideMark/>
          </w:tcPr>
          <w:p w14:paraId="6356D5D4" w14:textId="77777777"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emp.var.rate</w:t>
            </w:r>
            <w:proofErr w:type="spellEnd"/>
          </w:p>
        </w:tc>
        <w:tc>
          <w:tcPr>
            <w:tcW w:w="8163" w:type="dxa"/>
            <w:tcBorders>
              <w:top w:val="nil"/>
              <w:left w:val="nil"/>
              <w:bottom w:val="nil"/>
              <w:right w:val="nil"/>
            </w:tcBorders>
            <w:shd w:val="clear" w:color="auto" w:fill="auto"/>
            <w:noWrap/>
            <w:vAlign w:val="bottom"/>
            <w:hideMark/>
          </w:tcPr>
          <w:p w14:paraId="15560481"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 xml:space="preserve">Employment variation rate - quarterly indicator </w:t>
            </w:r>
          </w:p>
        </w:tc>
        <w:tc>
          <w:tcPr>
            <w:tcW w:w="459" w:type="dxa"/>
            <w:tcBorders>
              <w:top w:val="nil"/>
              <w:left w:val="nil"/>
              <w:bottom w:val="nil"/>
              <w:right w:val="nil"/>
            </w:tcBorders>
            <w:shd w:val="clear" w:color="auto" w:fill="auto"/>
            <w:noWrap/>
            <w:vAlign w:val="bottom"/>
            <w:hideMark/>
          </w:tcPr>
          <w:p w14:paraId="1FF77E37"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14:paraId="58D74102" w14:textId="77777777" w:rsidTr="004473DF">
        <w:trPr>
          <w:trHeight w:val="320"/>
        </w:trPr>
        <w:tc>
          <w:tcPr>
            <w:tcW w:w="279" w:type="dxa"/>
            <w:tcBorders>
              <w:top w:val="nil"/>
              <w:left w:val="nil"/>
              <w:bottom w:val="nil"/>
              <w:right w:val="nil"/>
            </w:tcBorders>
            <w:shd w:val="clear" w:color="D9D9D9" w:fill="D9D9D9"/>
            <w:noWrap/>
            <w:vAlign w:val="bottom"/>
            <w:hideMark/>
          </w:tcPr>
          <w:p w14:paraId="62BABF72"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17</w:t>
            </w:r>
          </w:p>
        </w:tc>
        <w:tc>
          <w:tcPr>
            <w:tcW w:w="459" w:type="dxa"/>
            <w:tcBorders>
              <w:top w:val="nil"/>
              <w:left w:val="nil"/>
              <w:bottom w:val="nil"/>
              <w:right w:val="nil"/>
            </w:tcBorders>
            <w:shd w:val="clear" w:color="D9D9D9" w:fill="D9D9D9"/>
            <w:noWrap/>
            <w:vAlign w:val="bottom"/>
            <w:hideMark/>
          </w:tcPr>
          <w:p w14:paraId="314F7685" w14:textId="77777777"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cons.price.idx</w:t>
            </w:r>
            <w:proofErr w:type="spellEnd"/>
          </w:p>
        </w:tc>
        <w:tc>
          <w:tcPr>
            <w:tcW w:w="8163" w:type="dxa"/>
            <w:tcBorders>
              <w:top w:val="nil"/>
              <w:left w:val="nil"/>
              <w:bottom w:val="nil"/>
              <w:right w:val="nil"/>
            </w:tcBorders>
            <w:shd w:val="clear" w:color="D9D9D9" w:fill="D9D9D9"/>
            <w:noWrap/>
            <w:vAlign w:val="bottom"/>
            <w:hideMark/>
          </w:tcPr>
          <w:p w14:paraId="50829AB1"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Consumer price index - monthly indicator</w:t>
            </w:r>
          </w:p>
        </w:tc>
        <w:tc>
          <w:tcPr>
            <w:tcW w:w="459" w:type="dxa"/>
            <w:tcBorders>
              <w:top w:val="nil"/>
              <w:left w:val="nil"/>
              <w:bottom w:val="nil"/>
              <w:right w:val="nil"/>
            </w:tcBorders>
            <w:shd w:val="clear" w:color="D9D9D9" w:fill="D9D9D9"/>
            <w:noWrap/>
            <w:vAlign w:val="bottom"/>
            <w:hideMark/>
          </w:tcPr>
          <w:p w14:paraId="3D7551FE"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14:paraId="658FCD73" w14:textId="77777777" w:rsidTr="004473DF">
        <w:trPr>
          <w:trHeight w:val="320"/>
        </w:trPr>
        <w:tc>
          <w:tcPr>
            <w:tcW w:w="279" w:type="dxa"/>
            <w:tcBorders>
              <w:top w:val="nil"/>
              <w:left w:val="nil"/>
              <w:bottom w:val="nil"/>
              <w:right w:val="nil"/>
            </w:tcBorders>
            <w:shd w:val="clear" w:color="auto" w:fill="auto"/>
            <w:noWrap/>
            <w:vAlign w:val="bottom"/>
            <w:hideMark/>
          </w:tcPr>
          <w:p w14:paraId="54E5CB5B"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18</w:t>
            </w:r>
          </w:p>
        </w:tc>
        <w:tc>
          <w:tcPr>
            <w:tcW w:w="459" w:type="dxa"/>
            <w:tcBorders>
              <w:top w:val="nil"/>
              <w:left w:val="nil"/>
              <w:bottom w:val="nil"/>
              <w:right w:val="nil"/>
            </w:tcBorders>
            <w:shd w:val="clear" w:color="auto" w:fill="auto"/>
            <w:noWrap/>
            <w:vAlign w:val="bottom"/>
            <w:hideMark/>
          </w:tcPr>
          <w:p w14:paraId="0EB755E7" w14:textId="77777777"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cons.conf.idx</w:t>
            </w:r>
            <w:proofErr w:type="spellEnd"/>
          </w:p>
        </w:tc>
        <w:tc>
          <w:tcPr>
            <w:tcW w:w="8163" w:type="dxa"/>
            <w:tcBorders>
              <w:top w:val="nil"/>
              <w:left w:val="nil"/>
              <w:bottom w:val="nil"/>
              <w:right w:val="nil"/>
            </w:tcBorders>
            <w:shd w:val="clear" w:color="auto" w:fill="auto"/>
            <w:noWrap/>
            <w:vAlign w:val="bottom"/>
            <w:hideMark/>
          </w:tcPr>
          <w:p w14:paraId="2A672B5A"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Consumer confidence index - monthly indicator</w:t>
            </w:r>
          </w:p>
        </w:tc>
        <w:tc>
          <w:tcPr>
            <w:tcW w:w="459" w:type="dxa"/>
            <w:tcBorders>
              <w:top w:val="nil"/>
              <w:left w:val="nil"/>
              <w:bottom w:val="nil"/>
              <w:right w:val="nil"/>
            </w:tcBorders>
            <w:shd w:val="clear" w:color="auto" w:fill="auto"/>
            <w:noWrap/>
            <w:vAlign w:val="bottom"/>
            <w:hideMark/>
          </w:tcPr>
          <w:p w14:paraId="52F6EA85"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14:paraId="7CB2FBEA" w14:textId="77777777" w:rsidTr="004473DF">
        <w:trPr>
          <w:trHeight w:val="320"/>
        </w:trPr>
        <w:tc>
          <w:tcPr>
            <w:tcW w:w="279" w:type="dxa"/>
            <w:tcBorders>
              <w:top w:val="nil"/>
              <w:left w:val="nil"/>
              <w:bottom w:val="nil"/>
              <w:right w:val="nil"/>
            </w:tcBorders>
            <w:shd w:val="clear" w:color="D9D9D9" w:fill="D9D9D9"/>
            <w:noWrap/>
            <w:vAlign w:val="bottom"/>
            <w:hideMark/>
          </w:tcPr>
          <w:p w14:paraId="58C9AC83"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19</w:t>
            </w:r>
          </w:p>
        </w:tc>
        <w:tc>
          <w:tcPr>
            <w:tcW w:w="459" w:type="dxa"/>
            <w:tcBorders>
              <w:top w:val="nil"/>
              <w:left w:val="nil"/>
              <w:bottom w:val="nil"/>
              <w:right w:val="nil"/>
            </w:tcBorders>
            <w:shd w:val="clear" w:color="D9D9D9" w:fill="D9D9D9"/>
            <w:noWrap/>
            <w:vAlign w:val="bottom"/>
            <w:hideMark/>
          </w:tcPr>
          <w:p w14:paraId="4BEC0178"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euribor3m</w:t>
            </w:r>
          </w:p>
        </w:tc>
        <w:tc>
          <w:tcPr>
            <w:tcW w:w="8163" w:type="dxa"/>
            <w:tcBorders>
              <w:top w:val="nil"/>
              <w:left w:val="nil"/>
              <w:bottom w:val="nil"/>
              <w:right w:val="nil"/>
            </w:tcBorders>
            <w:shd w:val="clear" w:color="D9D9D9" w:fill="D9D9D9"/>
            <w:noWrap/>
            <w:vAlign w:val="bottom"/>
            <w:hideMark/>
          </w:tcPr>
          <w:p w14:paraId="3801374E" w14:textId="77777777"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euribor</w:t>
            </w:r>
            <w:proofErr w:type="spellEnd"/>
            <w:r w:rsidRPr="00541522">
              <w:rPr>
                <w:rFonts w:ascii="Garamond" w:eastAsia="Times New Roman" w:hAnsi="Garamond" w:cs="Calibri"/>
                <w:color w:val="000000"/>
                <w:sz w:val="20"/>
                <w:szCs w:val="20"/>
              </w:rPr>
              <w:t xml:space="preserve"> 3 month rate - daily indicator</w:t>
            </w:r>
          </w:p>
        </w:tc>
        <w:tc>
          <w:tcPr>
            <w:tcW w:w="459" w:type="dxa"/>
            <w:tcBorders>
              <w:top w:val="nil"/>
              <w:left w:val="nil"/>
              <w:bottom w:val="nil"/>
              <w:right w:val="nil"/>
            </w:tcBorders>
            <w:shd w:val="clear" w:color="D9D9D9" w:fill="D9D9D9"/>
            <w:noWrap/>
            <w:vAlign w:val="bottom"/>
            <w:hideMark/>
          </w:tcPr>
          <w:p w14:paraId="21B37598"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14:paraId="4FAA138D" w14:textId="77777777" w:rsidTr="004473DF">
        <w:trPr>
          <w:trHeight w:val="320"/>
        </w:trPr>
        <w:tc>
          <w:tcPr>
            <w:tcW w:w="279" w:type="dxa"/>
            <w:tcBorders>
              <w:top w:val="nil"/>
              <w:left w:val="nil"/>
              <w:bottom w:val="nil"/>
              <w:right w:val="nil"/>
            </w:tcBorders>
            <w:shd w:val="clear" w:color="auto" w:fill="auto"/>
            <w:noWrap/>
            <w:vAlign w:val="bottom"/>
            <w:hideMark/>
          </w:tcPr>
          <w:p w14:paraId="79774CF2"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20</w:t>
            </w:r>
          </w:p>
        </w:tc>
        <w:tc>
          <w:tcPr>
            <w:tcW w:w="459" w:type="dxa"/>
            <w:tcBorders>
              <w:top w:val="nil"/>
              <w:left w:val="nil"/>
              <w:bottom w:val="nil"/>
              <w:right w:val="nil"/>
            </w:tcBorders>
            <w:shd w:val="clear" w:color="auto" w:fill="auto"/>
            <w:noWrap/>
            <w:vAlign w:val="bottom"/>
            <w:hideMark/>
          </w:tcPr>
          <w:p w14:paraId="70CFD360" w14:textId="77777777" w:rsidR="00DF4EC2" w:rsidRPr="00541522" w:rsidRDefault="00DF4EC2" w:rsidP="004473DF">
            <w:pPr>
              <w:rPr>
                <w:rFonts w:ascii="Garamond" w:eastAsia="Times New Roman" w:hAnsi="Garamond" w:cs="Calibri"/>
                <w:color w:val="000000"/>
                <w:sz w:val="20"/>
                <w:szCs w:val="20"/>
              </w:rPr>
            </w:pPr>
            <w:proofErr w:type="spellStart"/>
            <w:r w:rsidRPr="00541522">
              <w:rPr>
                <w:rFonts w:ascii="Garamond" w:eastAsia="Times New Roman" w:hAnsi="Garamond" w:cs="Calibri"/>
                <w:color w:val="000000"/>
                <w:sz w:val="20"/>
                <w:szCs w:val="20"/>
              </w:rPr>
              <w:t>nr.employed</w:t>
            </w:r>
            <w:proofErr w:type="spellEnd"/>
          </w:p>
        </w:tc>
        <w:tc>
          <w:tcPr>
            <w:tcW w:w="8163" w:type="dxa"/>
            <w:tcBorders>
              <w:top w:val="nil"/>
              <w:left w:val="nil"/>
              <w:bottom w:val="nil"/>
              <w:right w:val="nil"/>
            </w:tcBorders>
            <w:shd w:val="clear" w:color="auto" w:fill="auto"/>
            <w:noWrap/>
            <w:vAlign w:val="bottom"/>
            <w:hideMark/>
          </w:tcPr>
          <w:p w14:paraId="6FED06A1"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Number of employees - quarterly indicator</w:t>
            </w:r>
          </w:p>
        </w:tc>
        <w:tc>
          <w:tcPr>
            <w:tcW w:w="459" w:type="dxa"/>
            <w:tcBorders>
              <w:top w:val="nil"/>
              <w:left w:val="nil"/>
              <w:bottom w:val="nil"/>
              <w:right w:val="nil"/>
            </w:tcBorders>
            <w:shd w:val="clear" w:color="auto" w:fill="auto"/>
            <w:noWrap/>
            <w:vAlign w:val="bottom"/>
            <w:hideMark/>
          </w:tcPr>
          <w:p w14:paraId="732438F5"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numeric</w:t>
            </w:r>
          </w:p>
        </w:tc>
      </w:tr>
      <w:tr w:rsidR="00DF4EC2" w:rsidRPr="00541522" w14:paraId="39C8F52A" w14:textId="77777777" w:rsidTr="004473DF">
        <w:trPr>
          <w:trHeight w:val="320"/>
        </w:trPr>
        <w:tc>
          <w:tcPr>
            <w:tcW w:w="279" w:type="dxa"/>
            <w:tcBorders>
              <w:top w:val="nil"/>
              <w:left w:val="nil"/>
              <w:bottom w:val="single" w:sz="4" w:space="0" w:color="000000"/>
              <w:right w:val="nil"/>
            </w:tcBorders>
            <w:shd w:val="clear" w:color="D9D9D9" w:fill="D9D9D9"/>
            <w:noWrap/>
            <w:vAlign w:val="bottom"/>
            <w:hideMark/>
          </w:tcPr>
          <w:p w14:paraId="4ABCEE80" w14:textId="77777777" w:rsidR="00DF4EC2" w:rsidRPr="00541522" w:rsidRDefault="00DF4EC2" w:rsidP="004473DF">
            <w:pPr>
              <w:jc w:val="right"/>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21</w:t>
            </w:r>
          </w:p>
        </w:tc>
        <w:tc>
          <w:tcPr>
            <w:tcW w:w="459" w:type="dxa"/>
            <w:tcBorders>
              <w:top w:val="nil"/>
              <w:left w:val="nil"/>
              <w:bottom w:val="single" w:sz="4" w:space="0" w:color="000000"/>
              <w:right w:val="nil"/>
            </w:tcBorders>
            <w:shd w:val="clear" w:color="D9D9D9" w:fill="D9D9D9"/>
            <w:noWrap/>
            <w:vAlign w:val="bottom"/>
            <w:hideMark/>
          </w:tcPr>
          <w:p w14:paraId="4D167C04"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y</w:t>
            </w:r>
          </w:p>
        </w:tc>
        <w:tc>
          <w:tcPr>
            <w:tcW w:w="8163" w:type="dxa"/>
            <w:tcBorders>
              <w:top w:val="nil"/>
              <w:left w:val="nil"/>
              <w:bottom w:val="single" w:sz="4" w:space="0" w:color="000000"/>
              <w:right w:val="nil"/>
            </w:tcBorders>
            <w:shd w:val="clear" w:color="D9D9D9" w:fill="D9D9D9"/>
            <w:noWrap/>
            <w:vAlign w:val="bottom"/>
            <w:hideMark/>
          </w:tcPr>
          <w:p w14:paraId="72A08549"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Has the client subscribed a term deposit?</w:t>
            </w:r>
          </w:p>
        </w:tc>
        <w:tc>
          <w:tcPr>
            <w:tcW w:w="459" w:type="dxa"/>
            <w:tcBorders>
              <w:top w:val="nil"/>
              <w:left w:val="nil"/>
              <w:bottom w:val="single" w:sz="4" w:space="0" w:color="000000"/>
              <w:right w:val="nil"/>
            </w:tcBorders>
            <w:shd w:val="clear" w:color="D9D9D9" w:fill="D9D9D9"/>
            <w:noWrap/>
            <w:vAlign w:val="bottom"/>
            <w:hideMark/>
          </w:tcPr>
          <w:p w14:paraId="13262793" w14:textId="77777777" w:rsidR="00DF4EC2" w:rsidRPr="00541522" w:rsidRDefault="00DF4EC2" w:rsidP="004473DF">
            <w:pPr>
              <w:rPr>
                <w:rFonts w:ascii="Garamond" w:eastAsia="Times New Roman" w:hAnsi="Garamond" w:cs="Calibri"/>
                <w:color w:val="000000"/>
                <w:sz w:val="20"/>
                <w:szCs w:val="20"/>
              </w:rPr>
            </w:pPr>
            <w:r w:rsidRPr="00541522">
              <w:rPr>
                <w:rFonts w:ascii="Garamond" w:eastAsia="Times New Roman" w:hAnsi="Garamond" w:cs="Calibri"/>
                <w:color w:val="000000"/>
                <w:sz w:val="20"/>
                <w:szCs w:val="20"/>
              </w:rPr>
              <w:t>(binary: '</w:t>
            </w:r>
            <w:proofErr w:type="spellStart"/>
            <w:r w:rsidRPr="00541522">
              <w:rPr>
                <w:rFonts w:ascii="Garamond" w:eastAsia="Times New Roman" w:hAnsi="Garamond" w:cs="Calibri"/>
                <w:color w:val="000000"/>
                <w:sz w:val="20"/>
                <w:szCs w:val="20"/>
              </w:rPr>
              <w:t>yes','no</w:t>
            </w:r>
            <w:proofErr w:type="spellEnd"/>
            <w:r w:rsidRPr="00541522">
              <w:rPr>
                <w:rFonts w:ascii="Garamond" w:eastAsia="Times New Roman" w:hAnsi="Garamond" w:cs="Calibri"/>
                <w:color w:val="000000"/>
                <w:sz w:val="20"/>
                <w:szCs w:val="20"/>
              </w:rPr>
              <w:t>')</w:t>
            </w:r>
          </w:p>
        </w:tc>
      </w:tr>
    </w:tbl>
    <w:p w14:paraId="6D722006" w14:textId="77777777" w:rsidR="00DF4EC2" w:rsidRDefault="00DF4EC2" w:rsidP="00DF4EC2">
      <w:pPr>
        <w:spacing w:line="480" w:lineRule="auto"/>
        <w:rPr>
          <w:rFonts w:ascii="Garamond" w:hAnsi="Garamond"/>
          <w:b/>
          <w:bCs/>
        </w:rPr>
      </w:pPr>
      <w:r>
        <w:rPr>
          <w:rFonts w:ascii="Garamond" w:hAnsi="Garamond"/>
          <w:b/>
          <w:bCs/>
        </w:rPr>
        <w:fldChar w:fldCharType="end"/>
      </w:r>
    </w:p>
    <w:p w14:paraId="4E43893B" w14:textId="77777777" w:rsidR="00DF4EC2" w:rsidRPr="00362635" w:rsidRDefault="00362635" w:rsidP="00DF4EC2">
      <w:pPr>
        <w:spacing w:line="480" w:lineRule="auto"/>
        <w:rPr>
          <w:rFonts w:ascii="Garamond" w:hAnsi="Garamond"/>
          <w:b/>
          <w:bCs/>
        </w:rPr>
      </w:pPr>
      <w:r w:rsidRPr="00362635">
        <w:rPr>
          <w:rFonts w:ascii="Garamond" w:hAnsi="Garamond"/>
          <w:b/>
          <w:bCs/>
        </w:rPr>
        <w:t>References</w:t>
      </w:r>
    </w:p>
    <w:p w14:paraId="0FF46A70" w14:textId="77777777" w:rsidR="00362635" w:rsidRDefault="00362635" w:rsidP="00362635">
      <w:pPr>
        <w:spacing w:line="480" w:lineRule="auto"/>
        <w:rPr>
          <w:rFonts w:ascii="Garamond" w:hAnsi="Garamond"/>
        </w:rPr>
      </w:pPr>
      <w:r w:rsidRPr="00EF76A1">
        <w:rPr>
          <w:rFonts w:ascii="Garamond" w:hAnsi="Garamond"/>
        </w:rPr>
        <w:t xml:space="preserve">Moro, </w:t>
      </w:r>
      <w:proofErr w:type="spellStart"/>
      <w:r w:rsidRPr="00EF76A1">
        <w:rPr>
          <w:rFonts w:ascii="Garamond" w:hAnsi="Garamond"/>
        </w:rPr>
        <w:t>Sérgio</w:t>
      </w:r>
      <w:proofErr w:type="spellEnd"/>
      <w:r w:rsidRPr="00EF76A1">
        <w:rPr>
          <w:rFonts w:ascii="Garamond" w:hAnsi="Garamond"/>
        </w:rPr>
        <w:t xml:space="preserve"> &amp; Cortez, Paulo &amp; Rita, Paulo. (2014). A Data-Driven Approach to Predict the Success of Bank Telemarketing. Decision Support Systems. 62. 10.1016/j.dss.2014.03.001.</w:t>
      </w:r>
    </w:p>
    <w:p w14:paraId="2EA40189" w14:textId="77777777" w:rsidR="00362635" w:rsidRDefault="00362635" w:rsidP="00362635">
      <w:pPr>
        <w:spacing w:line="480" w:lineRule="auto"/>
        <w:rPr>
          <w:rFonts w:ascii="Garamond" w:hAnsi="Garamond"/>
        </w:rPr>
      </w:pPr>
      <w:r w:rsidRPr="00271495">
        <w:rPr>
          <w:rFonts w:ascii="Garamond" w:hAnsi="Garamond"/>
        </w:rPr>
        <w:t xml:space="preserve">Morgan J. N., </w:t>
      </w:r>
      <w:proofErr w:type="spellStart"/>
      <w:r w:rsidRPr="00271495">
        <w:rPr>
          <w:rFonts w:ascii="Garamond" w:hAnsi="Garamond"/>
        </w:rPr>
        <w:t>Sonquist</w:t>
      </w:r>
      <w:proofErr w:type="spellEnd"/>
      <w:r w:rsidRPr="00271495">
        <w:rPr>
          <w:rFonts w:ascii="Garamond" w:hAnsi="Garamond"/>
        </w:rPr>
        <w:t xml:space="preserve"> J. A. (1963) Problems in the analysis of survey data,</w:t>
      </w:r>
      <w:r>
        <w:rPr>
          <w:rFonts w:ascii="Garamond" w:hAnsi="Garamond"/>
        </w:rPr>
        <w:t xml:space="preserve"> </w:t>
      </w:r>
      <w:r w:rsidRPr="00271495">
        <w:rPr>
          <w:rFonts w:ascii="Garamond" w:hAnsi="Garamond"/>
        </w:rPr>
        <w:t>and a proposal, Journal of the American Statistical Association, Vol. 58, Issue 302,</w:t>
      </w:r>
      <w:r>
        <w:rPr>
          <w:rFonts w:ascii="Garamond" w:hAnsi="Garamond"/>
        </w:rPr>
        <w:t xml:space="preserve"> </w:t>
      </w:r>
      <w:r w:rsidRPr="00271495">
        <w:rPr>
          <w:rFonts w:ascii="Garamond" w:hAnsi="Garamond"/>
        </w:rPr>
        <w:t>415-434.</w:t>
      </w:r>
    </w:p>
    <w:p w14:paraId="64DBBD1C" w14:textId="2159D9CB" w:rsidR="009535FF" w:rsidRDefault="00CD2745">
      <w:pPr>
        <w:rPr>
          <w:ins w:id="4" w:author="Shi, Guanming" w:date="2019-10-01T14:52:00Z"/>
          <w:rFonts w:ascii="Garamond" w:hAnsi="Garamond"/>
        </w:rPr>
      </w:pPr>
      <w:ins w:id="5" w:author="Shi, Guanming" w:date="2019-10-01T14:52:00Z">
        <w:r>
          <w:rPr>
            <w:rFonts w:ascii="Garamond" w:hAnsi="Garamond"/>
          </w:rPr>
          <w:t>General comments:</w:t>
        </w:r>
      </w:ins>
    </w:p>
    <w:p w14:paraId="67E39862" w14:textId="77777777" w:rsidR="00CD2745" w:rsidRDefault="00CD2745">
      <w:pPr>
        <w:rPr>
          <w:ins w:id="6" w:author="Shi, Guanming" w:date="2019-10-01T14:52:00Z"/>
          <w:rFonts w:ascii="Garamond" w:hAnsi="Garamond"/>
        </w:rPr>
      </w:pPr>
    </w:p>
    <w:p w14:paraId="0F0513B2" w14:textId="4E49D9FC" w:rsidR="00CD2745" w:rsidRPr="007954E6" w:rsidRDefault="00CD2745">
      <w:pPr>
        <w:rPr>
          <w:rFonts w:ascii="Garamond" w:hAnsi="Garamond"/>
        </w:rPr>
      </w:pPr>
      <w:ins w:id="7" w:author="Shi, Guanming" w:date="2019-10-01T14:52:00Z">
        <w:r>
          <w:rPr>
            <w:rFonts w:ascii="Garamond" w:hAnsi="Garamond"/>
          </w:rPr>
          <w:t xml:space="preserve">I think you are making nice efforts in obtaining data that could potential workable. </w:t>
        </w:r>
      </w:ins>
      <w:ins w:id="8" w:author="Shi, Guanming" w:date="2019-10-01T14:53:00Z">
        <w:r>
          <w:rPr>
            <w:rFonts w:ascii="Garamond" w:hAnsi="Garamond"/>
          </w:rPr>
          <w:t xml:space="preserve">However, the data description feels “uncomplete” and lack of some logical progress. </w:t>
        </w:r>
      </w:ins>
      <w:ins w:id="9" w:author="Shi, Guanming" w:date="2019-10-01T14:54:00Z">
        <w:r>
          <w:rPr>
            <w:rFonts w:ascii="Garamond" w:hAnsi="Garamond"/>
          </w:rPr>
          <w:t xml:space="preserve">You may want to state your research questions first, and then explain how the data will help answer the questions. </w:t>
        </w:r>
      </w:ins>
      <w:ins w:id="10" w:author="Shi, Guanming" w:date="2019-10-01T14:55:00Z">
        <w:r>
          <w:rPr>
            <w:rFonts w:ascii="Garamond" w:hAnsi="Garamond"/>
          </w:rPr>
          <w:t>You should also report the summary statistics of your choice of variables.</w:t>
        </w:r>
      </w:ins>
      <w:ins w:id="11" w:author="Shi, Guanming" w:date="2019-10-01T14:56:00Z">
        <w:r>
          <w:rPr>
            <w:rFonts w:ascii="Garamond" w:hAnsi="Garamond"/>
          </w:rPr>
          <w:t xml:space="preserve"> It seems that you have done some data </w:t>
        </w:r>
        <w:r>
          <w:rPr>
            <w:rFonts w:ascii="Garamond" w:hAnsi="Garamond"/>
          </w:rPr>
          <w:lastRenderedPageBreak/>
          <w:t xml:space="preserve">cleaning. </w:t>
        </w:r>
        <w:proofErr w:type="gramStart"/>
        <w:r>
          <w:rPr>
            <w:rFonts w:ascii="Garamond" w:hAnsi="Garamond"/>
          </w:rPr>
          <w:t>Any suspicious issues?</w:t>
        </w:r>
      </w:ins>
      <w:proofErr w:type="gramEnd"/>
      <w:ins w:id="12" w:author="Shi, Guanming" w:date="2019-10-01T14:57:00Z">
        <w:r>
          <w:rPr>
            <w:rFonts w:ascii="Garamond" w:hAnsi="Garamond"/>
          </w:rPr>
          <w:t xml:space="preserve"> What is the total number of observation before you clean? 41000? Dropping down to 1310 seems rather dramatic. Would you </w:t>
        </w:r>
        <w:r w:rsidR="00385207">
          <w:rPr>
            <w:rFonts w:ascii="Garamond" w:hAnsi="Garamond"/>
          </w:rPr>
          <w:t xml:space="preserve">worry about representativeness? We need to learn </w:t>
        </w:r>
      </w:ins>
      <w:ins w:id="13" w:author="Shi, Guanming" w:date="2019-10-01T14:59:00Z">
        <w:r w:rsidR="00385207">
          <w:rPr>
            <w:rFonts w:ascii="Garamond" w:hAnsi="Garamond"/>
          </w:rPr>
          <w:t>more…</w:t>
        </w:r>
      </w:ins>
      <w:bookmarkStart w:id="14" w:name="_GoBack"/>
      <w:bookmarkEnd w:id="14"/>
    </w:p>
    <w:sectPr w:rsidR="00CD2745" w:rsidRPr="007954E6" w:rsidSect="00645D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rnelia Ilin" w:date="2019-10-01T13:20:00Z" w:initials="CI">
    <w:p w14:paraId="5C8F71BD" w14:textId="77777777" w:rsidR="00A86818" w:rsidRDefault="00A86818" w:rsidP="00A86818">
      <w:pPr>
        <w:pStyle w:val="CommentText"/>
      </w:pPr>
      <w:r>
        <w:rPr>
          <w:rStyle w:val="CommentReference"/>
        </w:rPr>
        <w:annotationRef/>
      </w:r>
      <w:r>
        <w:t xml:space="preserve">Global comment (here is how I will proceed): </w:t>
      </w:r>
    </w:p>
    <w:p w14:paraId="060B5095" w14:textId="77777777" w:rsidR="00A86818" w:rsidRDefault="00A86818" w:rsidP="00A86818">
      <w:pPr>
        <w:pStyle w:val="CommentText"/>
      </w:pPr>
      <w:r>
        <w:t>Step 1: decide which variables you want to keep in the analysis</w:t>
      </w:r>
    </w:p>
    <w:p w14:paraId="7B1F0D56" w14:textId="77777777" w:rsidR="00A86818" w:rsidRDefault="00A86818" w:rsidP="00A86818">
      <w:pPr>
        <w:pStyle w:val="CommentText"/>
      </w:pPr>
      <w:r>
        <w:t>Step 2: clean the data according to these variables</w:t>
      </w:r>
    </w:p>
    <w:p w14:paraId="714F98B2" w14:textId="77777777" w:rsidR="00A86818" w:rsidRDefault="00A86818" w:rsidP="00A86818">
      <w:pPr>
        <w:pStyle w:val="CommentText"/>
      </w:pPr>
      <w:r>
        <w:t xml:space="preserve">Step 3: provide summary statistics of the variables of interest </w:t>
      </w:r>
    </w:p>
    <w:p w14:paraId="15A1D9A1" w14:textId="77777777" w:rsidR="00A86818" w:rsidRDefault="00A86818" w:rsidP="00A86818">
      <w:pPr>
        <w:pStyle w:val="CommentText"/>
      </w:pPr>
      <w:r>
        <w:t>Step 4: comment on your summary statistics findings</w:t>
      </w:r>
    </w:p>
  </w:comment>
  <w:comment w:id="1" w:author="Cornelia Ilin" w:date="2019-10-01T13:19:00Z" w:initials="CI">
    <w:p w14:paraId="7D26BDCA" w14:textId="77777777" w:rsidR="00A86818" w:rsidRDefault="00A86818">
      <w:pPr>
        <w:pStyle w:val="CommentText"/>
      </w:pPr>
      <w:r>
        <w:rPr>
          <w:rStyle w:val="CommentReference"/>
        </w:rPr>
        <w:annotationRef/>
      </w:r>
      <w:r>
        <w:t>What does it stand for?</w:t>
      </w:r>
    </w:p>
  </w:comment>
  <w:comment w:id="2" w:author="Shi, Guanming" w:date="2019-10-01T14:50:00Z" w:initials="SG">
    <w:p w14:paraId="170951D8" w14:textId="1247CF2C" w:rsidR="00CD2745" w:rsidRDefault="00CD2745">
      <w:pPr>
        <w:pStyle w:val="CommentText"/>
      </w:pPr>
      <w:r>
        <w:rPr>
          <w:rStyle w:val="CommentReference"/>
        </w:rPr>
        <w:annotationRef/>
      </w:r>
      <w:r>
        <w:t>What is it?</w:t>
      </w:r>
    </w:p>
  </w:comment>
  <w:comment w:id="3" w:author="Shi, Guanming" w:date="2019-10-01T14:59:00Z" w:initials="SG">
    <w:p w14:paraId="26D1D95B" w14:textId="56641AC8" w:rsidR="00CD2745" w:rsidRDefault="00CD2745">
      <w:pPr>
        <w:pStyle w:val="CommentText"/>
      </w:pPr>
      <w:r>
        <w:rPr>
          <w:rStyle w:val="CommentReference"/>
        </w:rPr>
        <w:annotationRef/>
      </w:r>
      <w:r>
        <w:t>I guess it is you output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A1D9A1" w15:done="0"/>
  <w15:commentEx w15:paraId="7D26BD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A1D9A1" w16cid:durableId="213DD119"/>
  <w16cid:commentId w16cid:paraId="7D26BDCA" w16cid:durableId="213DD0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rnelia Ilin">
    <w15:presenceInfo w15:providerId="AD" w15:userId="S-1-5-21-944445629-1489980678-184074267-585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5FF"/>
    <w:rsid w:val="00362635"/>
    <w:rsid w:val="00385207"/>
    <w:rsid w:val="003E0FBD"/>
    <w:rsid w:val="00645DFD"/>
    <w:rsid w:val="007954E6"/>
    <w:rsid w:val="00947AFC"/>
    <w:rsid w:val="009535FF"/>
    <w:rsid w:val="00A86818"/>
    <w:rsid w:val="00CD2745"/>
    <w:rsid w:val="00DF4EC2"/>
    <w:rsid w:val="00FF0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6818"/>
    <w:rPr>
      <w:sz w:val="16"/>
      <w:szCs w:val="16"/>
    </w:rPr>
  </w:style>
  <w:style w:type="paragraph" w:styleId="CommentText">
    <w:name w:val="annotation text"/>
    <w:basedOn w:val="Normal"/>
    <w:link w:val="CommentTextChar"/>
    <w:uiPriority w:val="99"/>
    <w:semiHidden/>
    <w:unhideWhenUsed/>
    <w:rsid w:val="00A86818"/>
    <w:rPr>
      <w:sz w:val="20"/>
      <w:szCs w:val="20"/>
    </w:rPr>
  </w:style>
  <w:style w:type="character" w:customStyle="1" w:styleId="CommentTextChar">
    <w:name w:val="Comment Text Char"/>
    <w:basedOn w:val="DefaultParagraphFont"/>
    <w:link w:val="CommentText"/>
    <w:uiPriority w:val="99"/>
    <w:semiHidden/>
    <w:rsid w:val="00A86818"/>
    <w:rPr>
      <w:sz w:val="20"/>
      <w:szCs w:val="20"/>
    </w:rPr>
  </w:style>
  <w:style w:type="paragraph" w:styleId="CommentSubject">
    <w:name w:val="annotation subject"/>
    <w:basedOn w:val="CommentText"/>
    <w:next w:val="CommentText"/>
    <w:link w:val="CommentSubjectChar"/>
    <w:uiPriority w:val="99"/>
    <w:semiHidden/>
    <w:unhideWhenUsed/>
    <w:rsid w:val="00A86818"/>
    <w:rPr>
      <w:b/>
      <w:bCs/>
    </w:rPr>
  </w:style>
  <w:style w:type="character" w:customStyle="1" w:styleId="CommentSubjectChar">
    <w:name w:val="Comment Subject Char"/>
    <w:basedOn w:val="CommentTextChar"/>
    <w:link w:val="CommentSubject"/>
    <w:uiPriority w:val="99"/>
    <w:semiHidden/>
    <w:rsid w:val="00A86818"/>
    <w:rPr>
      <w:b/>
      <w:bCs/>
      <w:sz w:val="20"/>
      <w:szCs w:val="20"/>
    </w:rPr>
  </w:style>
  <w:style w:type="paragraph" w:styleId="BalloonText">
    <w:name w:val="Balloon Text"/>
    <w:basedOn w:val="Normal"/>
    <w:link w:val="BalloonTextChar"/>
    <w:uiPriority w:val="99"/>
    <w:semiHidden/>
    <w:unhideWhenUsed/>
    <w:rsid w:val="00A868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81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6818"/>
    <w:rPr>
      <w:sz w:val="16"/>
      <w:szCs w:val="16"/>
    </w:rPr>
  </w:style>
  <w:style w:type="paragraph" w:styleId="CommentText">
    <w:name w:val="annotation text"/>
    <w:basedOn w:val="Normal"/>
    <w:link w:val="CommentTextChar"/>
    <w:uiPriority w:val="99"/>
    <w:semiHidden/>
    <w:unhideWhenUsed/>
    <w:rsid w:val="00A86818"/>
    <w:rPr>
      <w:sz w:val="20"/>
      <w:szCs w:val="20"/>
    </w:rPr>
  </w:style>
  <w:style w:type="character" w:customStyle="1" w:styleId="CommentTextChar">
    <w:name w:val="Comment Text Char"/>
    <w:basedOn w:val="DefaultParagraphFont"/>
    <w:link w:val="CommentText"/>
    <w:uiPriority w:val="99"/>
    <w:semiHidden/>
    <w:rsid w:val="00A86818"/>
    <w:rPr>
      <w:sz w:val="20"/>
      <w:szCs w:val="20"/>
    </w:rPr>
  </w:style>
  <w:style w:type="paragraph" w:styleId="CommentSubject">
    <w:name w:val="annotation subject"/>
    <w:basedOn w:val="CommentText"/>
    <w:next w:val="CommentText"/>
    <w:link w:val="CommentSubjectChar"/>
    <w:uiPriority w:val="99"/>
    <w:semiHidden/>
    <w:unhideWhenUsed/>
    <w:rsid w:val="00A86818"/>
    <w:rPr>
      <w:b/>
      <w:bCs/>
    </w:rPr>
  </w:style>
  <w:style w:type="character" w:customStyle="1" w:styleId="CommentSubjectChar">
    <w:name w:val="Comment Subject Char"/>
    <w:basedOn w:val="CommentTextChar"/>
    <w:link w:val="CommentSubject"/>
    <w:uiPriority w:val="99"/>
    <w:semiHidden/>
    <w:rsid w:val="00A86818"/>
    <w:rPr>
      <w:b/>
      <w:bCs/>
      <w:sz w:val="20"/>
      <w:szCs w:val="20"/>
    </w:rPr>
  </w:style>
  <w:style w:type="paragraph" w:styleId="BalloonText">
    <w:name w:val="Balloon Text"/>
    <w:basedOn w:val="Normal"/>
    <w:link w:val="BalloonTextChar"/>
    <w:uiPriority w:val="99"/>
    <w:semiHidden/>
    <w:unhideWhenUsed/>
    <w:rsid w:val="00A868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8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21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1/relationships/commentsExtended" Target="commentsExtended.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QIANHUI LI</dc:creator>
  <cp:keywords/>
  <dc:description/>
  <cp:lastModifiedBy>Shi, Guanming</cp:lastModifiedBy>
  <cp:revision>4</cp:revision>
  <dcterms:created xsi:type="dcterms:W3CDTF">2019-09-30T16:26:00Z</dcterms:created>
  <dcterms:modified xsi:type="dcterms:W3CDTF">2019-10-01T19:59:00Z</dcterms:modified>
</cp:coreProperties>
</file>