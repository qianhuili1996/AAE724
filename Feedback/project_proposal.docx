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FFE6" w14:textId="77777777" w:rsidR="00200BA6" w:rsidRPr="007D599F" w:rsidRDefault="00627C1A" w:rsidP="00A33062">
      <w:pPr>
        <w:spacing w:line="480" w:lineRule="auto"/>
        <w:jc w:val="center"/>
        <w:rPr>
          <w:rFonts w:ascii="Garamond" w:hAnsi="Garamond"/>
          <w:b/>
          <w:bCs/>
        </w:rPr>
      </w:pPr>
      <w:r w:rsidRPr="007D599F">
        <w:rPr>
          <w:rFonts w:ascii="Garamond" w:hAnsi="Garamond"/>
          <w:b/>
          <w:bCs/>
        </w:rPr>
        <w:t xml:space="preserve">Combination Analysis of Financial </w:t>
      </w:r>
      <w:r w:rsidR="00C268BD" w:rsidRPr="007D599F">
        <w:rPr>
          <w:rFonts w:ascii="Garamond" w:hAnsi="Garamond"/>
          <w:b/>
          <w:bCs/>
        </w:rPr>
        <w:t>Fraud</w:t>
      </w:r>
      <w:r w:rsidRPr="007D599F">
        <w:rPr>
          <w:rFonts w:ascii="Garamond" w:hAnsi="Garamond"/>
          <w:b/>
          <w:bCs/>
        </w:rPr>
        <w:t xml:space="preserve"> Detection in </w:t>
      </w:r>
      <w:commentRangeStart w:id="0"/>
      <w:r w:rsidRPr="007D599F">
        <w:rPr>
          <w:rFonts w:ascii="Garamond" w:hAnsi="Garamond"/>
          <w:b/>
          <w:bCs/>
        </w:rPr>
        <w:t xml:space="preserve">Operational Risk Management </w:t>
      </w:r>
      <w:commentRangeEnd w:id="0"/>
      <w:r w:rsidR="004165CE">
        <w:rPr>
          <w:rStyle w:val="CommentReference"/>
        </w:rPr>
        <w:commentReference w:id="0"/>
      </w:r>
      <w:r w:rsidRPr="007D599F">
        <w:rPr>
          <w:rFonts w:ascii="Garamond" w:hAnsi="Garamond"/>
          <w:b/>
          <w:bCs/>
        </w:rPr>
        <w:t xml:space="preserve">Using Machine Learning &amp; Causal </w:t>
      </w:r>
      <w:commentRangeStart w:id="1"/>
      <w:r w:rsidRPr="007D599F">
        <w:rPr>
          <w:rFonts w:ascii="Garamond" w:hAnsi="Garamond"/>
          <w:b/>
          <w:bCs/>
        </w:rPr>
        <w:t>Inferences</w:t>
      </w:r>
      <w:commentRangeEnd w:id="1"/>
      <w:r w:rsidR="008A7EA9">
        <w:rPr>
          <w:rStyle w:val="CommentReference"/>
        </w:rPr>
        <w:commentReference w:id="1"/>
      </w:r>
    </w:p>
    <w:p w14:paraId="00C3FD77" w14:textId="77777777" w:rsidR="00C268BD" w:rsidRDefault="00A33062" w:rsidP="00A33062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ab/>
        <w:t xml:space="preserve">The 2007-2009 financial crisis brought the significance of risk management out within the financial industry, among which particular attention has been given to </w:t>
      </w:r>
      <w:r w:rsidR="00743532">
        <w:rPr>
          <w:rFonts w:ascii="Garamond" w:hAnsi="Garamond"/>
        </w:rPr>
        <w:t>how risks are being detected and managed</w:t>
      </w:r>
      <w:r w:rsidR="00DA66C9">
        <w:rPr>
          <w:rFonts w:ascii="Garamond" w:hAnsi="Garamond"/>
        </w:rPr>
        <w:t xml:space="preserve"> (</w:t>
      </w:r>
      <w:commentRangeStart w:id="2"/>
      <w:r w:rsidR="003850CB">
        <w:rPr>
          <w:rFonts w:ascii="Garamond" w:hAnsi="Garamond"/>
        </w:rPr>
        <w:t>Leo</w:t>
      </w:r>
      <w:r w:rsidR="00DA66C9">
        <w:rPr>
          <w:rFonts w:ascii="Garamond" w:hAnsi="Garamond"/>
        </w:rPr>
        <w:t>,</w:t>
      </w:r>
      <w:r w:rsidR="003850CB">
        <w:rPr>
          <w:rFonts w:ascii="Garamond" w:hAnsi="Garamond"/>
        </w:rPr>
        <w:t xml:space="preserve"> Sharma &amp; </w:t>
      </w:r>
      <w:proofErr w:type="spellStart"/>
      <w:r w:rsidR="003850CB">
        <w:rPr>
          <w:rFonts w:ascii="Garamond" w:hAnsi="Garamond"/>
        </w:rPr>
        <w:t>Maddulety</w:t>
      </w:r>
      <w:proofErr w:type="spellEnd"/>
      <w:r w:rsidR="003850CB">
        <w:rPr>
          <w:rFonts w:ascii="Garamond" w:hAnsi="Garamond"/>
        </w:rPr>
        <w:t>, 2019</w:t>
      </w:r>
      <w:commentRangeEnd w:id="2"/>
      <w:r w:rsidR="00E901AA">
        <w:rPr>
          <w:rStyle w:val="CommentReference"/>
        </w:rPr>
        <w:commentReference w:id="2"/>
      </w:r>
      <w:r w:rsidR="00DA66C9">
        <w:rPr>
          <w:rFonts w:ascii="Garamond" w:hAnsi="Garamond"/>
        </w:rPr>
        <w:t>)</w:t>
      </w:r>
      <w:r>
        <w:rPr>
          <w:rFonts w:ascii="Garamond" w:hAnsi="Garamond"/>
        </w:rPr>
        <w:t>.</w:t>
      </w:r>
      <w:r w:rsidR="00033F5F">
        <w:rPr>
          <w:rFonts w:ascii="Garamond" w:hAnsi="Garamond"/>
        </w:rPr>
        <w:t xml:space="preserve"> </w:t>
      </w:r>
      <w:r w:rsidR="00C7129B">
        <w:rPr>
          <w:rFonts w:ascii="Garamond" w:hAnsi="Garamond"/>
        </w:rPr>
        <w:t xml:space="preserve">The augmenting trend in financial frauds can be attributed partly to money laundering. </w:t>
      </w:r>
      <w:r w:rsidR="00DA66C9">
        <w:rPr>
          <w:rFonts w:ascii="Garamond" w:hAnsi="Garamond"/>
        </w:rPr>
        <w:t>Therefore, an efficient method that can detect the potential fraud</w:t>
      </w:r>
      <w:r w:rsidR="009C3373">
        <w:rPr>
          <w:rFonts w:ascii="Garamond" w:hAnsi="Garamond"/>
        </w:rPr>
        <w:t xml:space="preserve"> and money laundering</w:t>
      </w:r>
      <w:r w:rsidR="00DA66C9">
        <w:rPr>
          <w:rFonts w:ascii="Garamond" w:hAnsi="Garamond"/>
        </w:rPr>
        <w:t xml:space="preserve"> is crucial to risk management.</w:t>
      </w:r>
      <w:r w:rsidR="00547875">
        <w:rPr>
          <w:rFonts w:ascii="Garamond" w:hAnsi="Garamond"/>
        </w:rPr>
        <w:t xml:space="preserve"> Additionally, it is better to identify the deterministic variable that affect fraud mostly through causal inference analysis.</w:t>
      </w:r>
    </w:p>
    <w:p w14:paraId="79DF68B6" w14:textId="77777777" w:rsidR="00A33062" w:rsidRDefault="00C268BD" w:rsidP="00C268BD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As </w:t>
      </w:r>
      <w:commentRangeStart w:id="3"/>
      <w:r>
        <w:rPr>
          <w:rFonts w:ascii="Garamond" w:hAnsi="Garamond"/>
        </w:rPr>
        <w:t xml:space="preserve">technological innovations </w:t>
      </w:r>
      <w:commentRangeEnd w:id="3"/>
      <w:r w:rsidR="00E901AA">
        <w:rPr>
          <w:rStyle w:val="CommentReference"/>
        </w:rPr>
        <w:commentReference w:id="3"/>
      </w:r>
      <w:r>
        <w:rPr>
          <w:rFonts w:ascii="Garamond" w:hAnsi="Garamond"/>
        </w:rPr>
        <w:t>emerge, the newly breed of techniques like machine learning help managing risks at low costs.</w:t>
      </w:r>
      <w:r w:rsidR="00A023D5">
        <w:rPr>
          <w:rFonts w:ascii="Garamond" w:hAnsi="Garamond"/>
        </w:rPr>
        <w:t xml:space="preserve"> McKinsey &amp; Co pointed out that by 2025, the risk functions in banks would be fundamentally different from what they are today. </w:t>
      </w:r>
      <w:r w:rsidR="009C3373">
        <w:rPr>
          <w:rFonts w:ascii="Garamond" w:hAnsi="Garamond"/>
        </w:rPr>
        <w:t xml:space="preserve">In financial sector, company </w:t>
      </w:r>
      <w:r w:rsidR="0084677D">
        <w:rPr>
          <w:rFonts w:ascii="Garamond" w:hAnsi="Garamond"/>
        </w:rPr>
        <w:t xml:space="preserve">like Deloitte released a report targeting the case for machine learning and artificial intelligence in combating money laundering and terrorist financing. </w:t>
      </w:r>
      <w:r w:rsidR="006C444C">
        <w:rPr>
          <w:rFonts w:ascii="Garamond" w:hAnsi="Garamond"/>
        </w:rPr>
        <w:t xml:space="preserve">Besides, the Federal Reserve of the U.S. reported the 5 largest banks (JPMorgan Chase, Wells Fargo, Bank of America, Citibank, &amp; U.S. Bank) in the U.S. are investing heavily into imbuing their services with Artificial Intelligence and machine learning. In academic research, Le </w:t>
      </w:r>
      <w:proofErr w:type="spellStart"/>
      <w:r w:rsidR="006C444C">
        <w:rPr>
          <w:rFonts w:ascii="Garamond" w:hAnsi="Garamond"/>
        </w:rPr>
        <w:t>Khac</w:t>
      </w:r>
      <w:proofErr w:type="spellEnd"/>
      <w:r w:rsidR="006C444C">
        <w:rPr>
          <w:rFonts w:ascii="Garamond" w:hAnsi="Garamond"/>
        </w:rPr>
        <w:t xml:space="preserve"> and </w:t>
      </w:r>
      <w:proofErr w:type="spellStart"/>
      <w:r w:rsidR="006C444C">
        <w:rPr>
          <w:rFonts w:ascii="Garamond" w:hAnsi="Garamond"/>
        </w:rPr>
        <w:t>Kechadi</w:t>
      </w:r>
      <w:proofErr w:type="spellEnd"/>
      <w:r w:rsidR="006C444C">
        <w:rPr>
          <w:rFonts w:ascii="Garamond" w:hAnsi="Garamond"/>
        </w:rPr>
        <w:t xml:space="preserve"> (2010) introduced the application of data mining for anti-money laundering detection through a case study. Paula, </w:t>
      </w:r>
      <w:proofErr w:type="spellStart"/>
      <w:r w:rsidR="006C444C">
        <w:rPr>
          <w:rFonts w:ascii="Garamond" w:hAnsi="Garamond"/>
        </w:rPr>
        <w:t>Ladeira</w:t>
      </w:r>
      <w:proofErr w:type="spellEnd"/>
      <w:r w:rsidR="006C444C">
        <w:rPr>
          <w:rFonts w:ascii="Garamond" w:hAnsi="Garamond"/>
        </w:rPr>
        <w:t xml:space="preserve"> et al. (2016) used deep learning to detect anomaly as support fraud investigation in Brazilian exports and anti-money laundering.</w:t>
      </w:r>
      <w:r w:rsidR="00A023D5">
        <w:rPr>
          <w:rFonts w:ascii="Garamond" w:hAnsi="Garamond"/>
        </w:rPr>
        <w:t>(</w:t>
      </w:r>
      <w:r w:rsidR="006C444C">
        <w:rPr>
          <w:rFonts w:ascii="Garamond" w:hAnsi="Garamond"/>
        </w:rPr>
        <w:t>More</w:t>
      </w:r>
      <w:r w:rsidR="00A023D5">
        <w:rPr>
          <w:rFonts w:ascii="Garamond" w:hAnsi="Garamond"/>
        </w:rPr>
        <w:t xml:space="preserve"> literature reviews</w:t>
      </w:r>
      <w:r w:rsidR="006C444C">
        <w:rPr>
          <w:rFonts w:ascii="Garamond" w:hAnsi="Garamond"/>
        </w:rPr>
        <w:t xml:space="preserve"> in literature review section</w:t>
      </w:r>
      <w:r w:rsidR="00A023D5">
        <w:rPr>
          <w:rFonts w:ascii="Garamond" w:hAnsi="Garamond"/>
        </w:rPr>
        <w:t>…</w:t>
      </w:r>
    </w:p>
    <w:p w14:paraId="0AC10DF3" w14:textId="77777777" w:rsidR="00A023D5" w:rsidRDefault="00A023D5" w:rsidP="00C268BD">
      <w:pPr>
        <w:spacing w:line="480" w:lineRule="auto"/>
        <w:ind w:firstLine="720"/>
        <w:rPr>
          <w:rFonts w:ascii="Garamond" w:hAnsi="Garamond"/>
        </w:rPr>
      </w:pPr>
      <w:commentRangeStart w:id="4"/>
      <w:r>
        <w:rPr>
          <w:rFonts w:ascii="Garamond" w:hAnsi="Garamond"/>
        </w:rPr>
        <w:t xml:space="preserve">In my paper, I decided to make use of </w:t>
      </w:r>
      <w:r w:rsidR="00547875">
        <w:rPr>
          <w:rFonts w:ascii="Garamond" w:hAnsi="Garamond"/>
        </w:rPr>
        <w:t>logistic regression, linear discriminate analysis, decision tree, and neural network. I proposed to compare the accuracy of those techniques and find the best model for predicting the financial frauds. Moreover, I would like to explore the causal inference and identify the covariant that has causal effect on fraud behavior.</w:t>
      </w:r>
      <w:commentRangeEnd w:id="4"/>
      <w:r w:rsidR="004165CE">
        <w:rPr>
          <w:rStyle w:val="CommentReference"/>
        </w:rPr>
        <w:commentReference w:id="4"/>
      </w:r>
    </w:p>
    <w:p w14:paraId="45C5F229" w14:textId="77777777" w:rsidR="002C5E30" w:rsidRDefault="002C5E30" w:rsidP="002C5E30">
      <w:pPr>
        <w:spacing w:line="480" w:lineRule="auto"/>
        <w:rPr>
          <w:ins w:id="5" w:author="Shi, Guanming" w:date="2019-09-13T19:30:00Z"/>
          <w:rFonts w:ascii="Garamond" w:hAnsi="Garamond"/>
        </w:rPr>
      </w:pPr>
      <w:ins w:id="6" w:author="Shi, Guanming" w:date="2019-09-13T19:30:00Z">
        <w:r>
          <w:rPr>
            <w:rFonts w:ascii="Garamond" w:hAnsi="Garamond"/>
          </w:rPr>
          <w:t>General Comment:</w:t>
        </w:r>
      </w:ins>
    </w:p>
    <w:p w14:paraId="55E7EC2E" w14:textId="1ADBBFB6" w:rsidR="002C5E30" w:rsidRPr="00200BA6" w:rsidRDefault="002C5E30" w:rsidP="002C5E30">
      <w:pPr>
        <w:spacing w:line="480" w:lineRule="auto"/>
        <w:rPr>
          <w:ins w:id="7" w:author="Shi, Guanming" w:date="2019-09-13T19:30:00Z"/>
          <w:rFonts w:ascii="Garamond" w:hAnsi="Garamond"/>
        </w:rPr>
      </w:pPr>
      <w:ins w:id="8" w:author="Shi, Guanming" w:date="2019-09-13T19:30:00Z">
        <w:r>
          <w:rPr>
            <w:rFonts w:ascii="Garamond" w:hAnsi="Garamond"/>
          </w:rPr>
          <w:lastRenderedPageBreak/>
          <w:t xml:space="preserve">You did a good job motivating a </w:t>
        </w:r>
        <w:proofErr w:type="gramStart"/>
        <w:r>
          <w:rPr>
            <w:rFonts w:ascii="Garamond" w:hAnsi="Garamond"/>
          </w:rPr>
          <w:t>story,</w:t>
        </w:r>
        <w:proofErr w:type="gramEnd"/>
        <w:r>
          <w:rPr>
            <w:rFonts w:ascii="Garamond" w:hAnsi="Garamond"/>
          </w:rPr>
          <w:t xml:space="preserve"> however, the motivated story does not go in line with your stated story. </w:t>
        </w:r>
        <w:r>
          <w:rPr>
            <w:rFonts w:ascii="Garamond" w:hAnsi="Garamond"/>
          </w:rPr>
          <w:t xml:space="preserve">Are you interested in money laundering? Why money laundering will </w:t>
        </w:r>
      </w:ins>
      <w:ins w:id="9" w:author="Shi, Guanming" w:date="2019-09-13T19:31:00Z">
        <w:r>
          <w:rPr>
            <w:rFonts w:ascii="Garamond" w:hAnsi="Garamond"/>
          </w:rPr>
          <w:t>exacerbate</w:t>
        </w:r>
      </w:ins>
      <w:ins w:id="10" w:author="Shi, Guanming" w:date="2019-09-13T19:30:00Z">
        <w:r>
          <w:rPr>
            <w:rFonts w:ascii="Garamond" w:hAnsi="Garamond"/>
          </w:rPr>
          <w:t xml:space="preserve"> </w:t>
        </w:r>
      </w:ins>
      <w:ins w:id="11" w:author="Shi, Guanming" w:date="2019-09-13T19:31:00Z">
        <w:r>
          <w:rPr>
            <w:rFonts w:ascii="Garamond" w:hAnsi="Garamond"/>
          </w:rPr>
          <w:t xml:space="preserve">the financial fraud (?) in the time of financial crisis? </w:t>
        </w:r>
      </w:ins>
      <w:ins w:id="12" w:author="Shi, Guanming" w:date="2019-09-13T19:32:00Z">
        <w:r>
          <w:rPr>
            <w:rFonts w:ascii="Garamond" w:hAnsi="Garamond"/>
          </w:rPr>
          <w:t>(I am not sure this is what you meant, just guessed so…) You may want to narrow down your research topic. I think you have a nice 2</w:t>
        </w:r>
        <w:r w:rsidRPr="002C5E30">
          <w:rPr>
            <w:rFonts w:ascii="Garamond" w:hAnsi="Garamond"/>
            <w:vertAlign w:val="superscript"/>
            <w:rPrChange w:id="13" w:author="Shi, Guanming" w:date="2019-09-13T19:33:00Z">
              <w:rPr>
                <w:rFonts w:ascii="Garamond" w:hAnsi="Garamond"/>
              </w:rPr>
            </w:rPrChange>
          </w:rPr>
          <w:t>nd</w:t>
        </w:r>
        <w:r>
          <w:rPr>
            <w:rFonts w:ascii="Garamond" w:hAnsi="Garamond"/>
          </w:rPr>
          <w:t xml:space="preserve"> </w:t>
        </w:r>
      </w:ins>
      <w:ins w:id="14" w:author="Shi, Guanming" w:date="2019-09-13T19:33:00Z">
        <w:r>
          <w:rPr>
            <w:rFonts w:ascii="Garamond" w:hAnsi="Garamond"/>
          </w:rPr>
          <w:t>paragraph, and should improve your 1</w:t>
        </w:r>
        <w:r w:rsidRPr="002C5E30">
          <w:rPr>
            <w:rFonts w:ascii="Garamond" w:hAnsi="Garamond"/>
            <w:vertAlign w:val="superscript"/>
            <w:rPrChange w:id="15" w:author="Shi, Guanming" w:date="2019-09-13T19:33:00Z">
              <w:rPr>
                <w:rFonts w:ascii="Garamond" w:hAnsi="Garamond"/>
              </w:rPr>
            </w:rPrChange>
          </w:rPr>
          <w:t>st</w:t>
        </w:r>
        <w:r>
          <w:rPr>
            <w:rFonts w:ascii="Garamond" w:hAnsi="Garamond"/>
          </w:rPr>
          <w:t xml:space="preserve"> and 3</w:t>
        </w:r>
        <w:r w:rsidRPr="002C5E30">
          <w:rPr>
            <w:rFonts w:ascii="Garamond" w:hAnsi="Garamond"/>
            <w:vertAlign w:val="superscript"/>
            <w:rPrChange w:id="16" w:author="Shi, Guanming" w:date="2019-09-13T19:33:00Z">
              <w:rPr>
                <w:rFonts w:ascii="Garamond" w:hAnsi="Garamond"/>
              </w:rPr>
            </w:rPrChange>
          </w:rPr>
          <w:t>rd</w:t>
        </w:r>
        <w:r>
          <w:rPr>
            <w:rFonts w:ascii="Garamond" w:hAnsi="Garamond"/>
          </w:rPr>
          <w:t xml:space="preserve"> paragraph.</w:t>
        </w:r>
      </w:ins>
      <w:bookmarkStart w:id="17" w:name="_GoBack"/>
      <w:bookmarkEnd w:id="17"/>
    </w:p>
    <w:p w14:paraId="210C3D57" w14:textId="77777777" w:rsidR="002C5E30" w:rsidRDefault="002C5E30" w:rsidP="00C268BD">
      <w:pPr>
        <w:spacing w:line="480" w:lineRule="auto"/>
        <w:ind w:firstLine="720"/>
        <w:rPr>
          <w:rFonts w:ascii="Garamond" w:hAnsi="Garamond"/>
        </w:rPr>
      </w:pPr>
    </w:p>
    <w:sectPr w:rsidR="002C5E30" w:rsidSect="0028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ornelia Ilin" w:date="2019-09-12T15:34:00Z" w:initials="CI">
    <w:p w14:paraId="4A96B55A" w14:textId="77777777" w:rsidR="004165CE" w:rsidRDefault="004165CE">
      <w:pPr>
        <w:pStyle w:val="CommentText"/>
      </w:pPr>
      <w:r>
        <w:rPr>
          <w:rStyle w:val="CommentReference"/>
        </w:rPr>
        <w:annotationRef/>
      </w:r>
      <w:r>
        <w:t>Global comment: grammar mistakes in text</w:t>
      </w:r>
    </w:p>
  </w:comment>
  <w:comment w:id="1" w:author="Cornelia Ilin" w:date="2019-09-12T15:29:00Z" w:initials="CI">
    <w:p w14:paraId="12B8081A" w14:textId="77777777" w:rsidR="008A7EA9" w:rsidRDefault="008A7EA9">
      <w:pPr>
        <w:pStyle w:val="CommentText"/>
      </w:pPr>
      <w:r>
        <w:rPr>
          <w:rStyle w:val="CommentReference"/>
        </w:rPr>
        <w:annotationRef/>
      </w:r>
      <w:r>
        <w:t>typo</w:t>
      </w:r>
    </w:p>
  </w:comment>
  <w:comment w:id="2" w:author="Cornelia Ilin" w:date="2019-09-12T14:34:00Z" w:initials="CI">
    <w:p w14:paraId="391B8F15" w14:textId="77777777" w:rsidR="00E901AA" w:rsidRDefault="00E901AA">
      <w:pPr>
        <w:pStyle w:val="CommentText"/>
      </w:pPr>
      <w:r>
        <w:rPr>
          <w:rStyle w:val="CommentReference"/>
        </w:rPr>
        <w:annotationRef/>
      </w:r>
      <w:r>
        <w:t>Add source at the end of the text</w:t>
      </w:r>
    </w:p>
  </w:comment>
  <w:comment w:id="3" w:author="Cornelia Ilin" w:date="2019-09-12T14:35:00Z" w:initials="CI">
    <w:p w14:paraId="714CF6F6" w14:textId="77777777" w:rsidR="00E901AA" w:rsidRDefault="00E901AA">
      <w:pPr>
        <w:pStyle w:val="CommentText"/>
      </w:pPr>
      <w:r>
        <w:rPr>
          <w:rStyle w:val="CommentReference"/>
        </w:rPr>
        <w:annotationRef/>
      </w:r>
      <w:r w:rsidR="004165CE">
        <w:t>I am not sure the word technological innovations fits the context.</w:t>
      </w:r>
    </w:p>
  </w:comment>
  <w:comment w:id="4" w:author="Cornelia Ilin" w:date="2019-09-12T15:32:00Z" w:initials="CI">
    <w:p w14:paraId="30AB2F82" w14:textId="77777777" w:rsidR="004165CE" w:rsidRDefault="004165CE">
      <w:pPr>
        <w:pStyle w:val="CommentText"/>
      </w:pPr>
      <w:r>
        <w:rPr>
          <w:rStyle w:val="CommentReference"/>
        </w:rPr>
        <w:annotationRef/>
      </w:r>
      <w:r>
        <w:t>A couple of questions:</w:t>
      </w:r>
    </w:p>
    <w:p w14:paraId="324A56AF" w14:textId="77777777" w:rsidR="004165CE" w:rsidRDefault="004165CE">
      <w:pPr>
        <w:pStyle w:val="CommentText"/>
      </w:pPr>
      <w:r>
        <w:t>What is the data that you plan to use?</w:t>
      </w:r>
    </w:p>
    <w:p w14:paraId="68EC43D9" w14:textId="77777777" w:rsidR="004165CE" w:rsidRDefault="004165CE">
      <w:pPr>
        <w:pStyle w:val="CommentText"/>
      </w:pPr>
      <w:r>
        <w:t xml:space="preserve">Why the 4 methods? </w:t>
      </w:r>
    </w:p>
    <w:p w14:paraId="4AF3D896" w14:textId="77777777" w:rsidR="004165CE" w:rsidRDefault="004165CE">
      <w:pPr>
        <w:pStyle w:val="CommentText"/>
      </w:pPr>
      <w:r>
        <w:t>How do you plan to combine machine learning with causal inference?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96B55A" w15:done="0"/>
  <w15:commentEx w15:paraId="12B8081A" w15:done="0"/>
  <w15:commentEx w15:paraId="391B8F15" w15:done="0"/>
  <w15:commentEx w15:paraId="714CF6F6" w15:done="0"/>
  <w15:commentEx w15:paraId="4AF3D8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96B55A" w16cid:durableId="2124E3EB"/>
  <w16cid:commentId w16cid:paraId="12B8081A" w16cid:durableId="2124E2E3"/>
  <w16cid:commentId w16cid:paraId="391B8F15" w16cid:durableId="2124D5EA"/>
  <w16cid:commentId w16cid:paraId="714CF6F6" w16cid:durableId="2124D628"/>
  <w16cid:commentId w16cid:paraId="4AF3D896" w16cid:durableId="2124E3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rnelia Ilin">
    <w15:presenceInfo w15:providerId="AD" w15:userId="S-1-5-21-944445629-1489980678-184074267-5852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910"/>
    <w:rsid w:val="00033F5F"/>
    <w:rsid w:val="00200BA6"/>
    <w:rsid w:val="002874FD"/>
    <w:rsid w:val="002C5E30"/>
    <w:rsid w:val="003850CB"/>
    <w:rsid w:val="004165CE"/>
    <w:rsid w:val="004B444A"/>
    <w:rsid w:val="005032A6"/>
    <w:rsid w:val="00547875"/>
    <w:rsid w:val="00627C1A"/>
    <w:rsid w:val="006C444C"/>
    <w:rsid w:val="00743532"/>
    <w:rsid w:val="007D599F"/>
    <w:rsid w:val="0084677D"/>
    <w:rsid w:val="008A7EA9"/>
    <w:rsid w:val="009C3373"/>
    <w:rsid w:val="00A023D5"/>
    <w:rsid w:val="00A06AE7"/>
    <w:rsid w:val="00A33062"/>
    <w:rsid w:val="00B86D4B"/>
    <w:rsid w:val="00C268BD"/>
    <w:rsid w:val="00C7129B"/>
    <w:rsid w:val="00D00910"/>
    <w:rsid w:val="00DA66C9"/>
    <w:rsid w:val="00E9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26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01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1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1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1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1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1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1A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01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1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1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1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1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1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1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QIANHUI LI</dc:creator>
  <cp:keywords/>
  <dc:description/>
  <cp:lastModifiedBy>Shi, Guanming</cp:lastModifiedBy>
  <cp:revision>4</cp:revision>
  <dcterms:created xsi:type="dcterms:W3CDTF">2019-09-12T18:22:00Z</dcterms:created>
  <dcterms:modified xsi:type="dcterms:W3CDTF">2019-09-14T00:33:00Z</dcterms:modified>
</cp:coreProperties>
</file>